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numbering.xml" ContentType="application/vnd.openxmlformats-officedocument.wordprocessingml.numbering+xml"/>
  <Override PartName="/word/fontTable.xml" ContentType="application/vnd.openxmlformats-officedocument.wordprocessingml.fontTable+xml"/>
  <Override PartName="/word/people.xml" ContentType="application/vnd.openxmlformats-officedocument.wordprocessingml.peop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word/styles.xml" ContentType="application/vnd.openxmlformats-officedocument.wordprocessingml.styles+xml"/>
  <Override PartName="/word/commentsExtensible.xml" ContentType="application/vnd.openxmlformats-officedocument.wordprocessingml.commentsExtensibl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9E0BB" w14:textId="65B626D5" w:rsidR="008D2DFF" w:rsidRPr="006E75CD" w:rsidRDefault="008D2DFF" w:rsidP="00EB5CD0">
      <w:pPr>
        <w:spacing w:after="0" w:line="240" w:lineRule="auto"/>
        <w:contextualSpacing/>
        <w:rPr>
          <w:rFonts w:ascii="Times New Roman" w:hAnsi="Times New Roman" w:cs="Times New Roman"/>
          <w:bCs/>
          <w:color w:val="000000"/>
          <w:sz w:val="24"/>
          <w:szCs w:val="24"/>
        </w:rPr>
      </w:pPr>
      <w:r w:rsidRPr="006E75CD">
        <w:rPr>
          <w:rFonts w:ascii="Times New Roman" w:hAnsi="Times New Roman" w:cs="Times New Roman"/>
          <w:b/>
          <w:bCs/>
          <w:color w:val="000000"/>
          <w:sz w:val="24"/>
          <w:szCs w:val="24"/>
        </w:rPr>
        <w:t xml:space="preserve">Journal: </w:t>
      </w:r>
      <w:r w:rsidR="003F769C" w:rsidRPr="006E75CD">
        <w:rPr>
          <w:rFonts w:ascii="Times New Roman" w:hAnsi="Times New Roman" w:cs="Times New Roman"/>
          <w:bCs/>
          <w:color w:val="000000"/>
          <w:sz w:val="24"/>
          <w:szCs w:val="24"/>
        </w:rPr>
        <w:t>Journal of Urban Health</w:t>
      </w:r>
    </w:p>
    <w:p w14:paraId="17FC9A57" w14:textId="77777777" w:rsidR="00EB5CD0" w:rsidRPr="006E75CD" w:rsidRDefault="00EB5CD0" w:rsidP="00EB5CD0">
      <w:pPr>
        <w:spacing w:after="0" w:line="240" w:lineRule="auto"/>
        <w:contextualSpacing/>
        <w:rPr>
          <w:rFonts w:ascii="Times New Roman" w:hAnsi="Times New Roman" w:cs="Times New Roman"/>
          <w:sz w:val="24"/>
          <w:szCs w:val="24"/>
        </w:rPr>
      </w:pPr>
    </w:p>
    <w:p w14:paraId="79871420" w14:textId="7EBDC774" w:rsidR="008D2DFF" w:rsidRPr="006E75CD" w:rsidRDefault="008D2DFF" w:rsidP="00EB5CD0">
      <w:pPr>
        <w:spacing w:after="0" w:line="240" w:lineRule="auto"/>
        <w:contextualSpacing/>
        <w:rPr>
          <w:rFonts w:ascii="Times New Roman" w:hAnsi="Times New Roman" w:cs="Times New Roman"/>
          <w:sz w:val="24"/>
          <w:szCs w:val="24"/>
        </w:rPr>
      </w:pPr>
      <w:r w:rsidRPr="006E75CD">
        <w:rPr>
          <w:rFonts w:ascii="Times New Roman" w:hAnsi="Times New Roman" w:cs="Times New Roman"/>
          <w:b/>
          <w:bCs/>
          <w:sz w:val="24"/>
          <w:szCs w:val="24"/>
        </w:rPr>
        <w:t>Title:</w:t>
      </w:r>
      <w:r w:rsidR="003F769C" w:rsidRPr="006E75CD">
        <w:rPr>
          <w:rFonts w:ascii="Times New Roman" w:hAnsi="Times New Roman" w:cs="Times New Roman"/>
          <w:b/>
          <w:bCs/>
          <w:sz w:val="24"/>
          <w:szCs w:val="24"/>
        </w:rPr>
        <w:t xml:space="preserve"> </w:t>
      </w:r>
      <w:r w:rsidR="003F769C" w:rsidRPr="006E75CD">
        <w:rPr>
          <w:rFonts w:ascii="Times New Roman" w:hAnsi="Times New Roman" w:cs="Times New Roman"/>
          <w:sz w:val="24"/>
          <w:szCs w:val="24"/>
        </w:rPr>
        <w:t xml:space="preserve">Examining the prevalence </w:t>
      </w:r>
      <w:r w:rsidR="00A5525F" w:rsidRPr="006E75CD">
        <w:rPr>
          <w:rFonts w:ascii="Times New Roman" w:hAnsi="Times New Roman" w:cs="Times New Roman"/>
          <w:sz w:val="24"/>
          <w:szCs w:val="24"/>
        </w:rPr>
        <w:t>and</w:t>
      </w:r>
      <w:r w:rsidR="00961F6C" w:rsidRPr="006E75CD">
        <w:rPr>
          <w:rFonts w:ascii="Times New Roman" w:hAnsi="Times New Roman" w:cs="Times New Roman"/>
          <w:sz w:val="24"/>
          <w:szCs w:val="24"/>
        </w:rPr>
        <w:t xml:space="preserve"> perceived utility of mobile health applications </w:t>
      </w:r>
      <w:r w:rsidR="00ED076D" w:rsidRPr="006E75CD">
        <w:rPr>
          <w:rFonts w:ascii="Times New Roman" w:hAnsi="Times New Roman" w:cs="Times New Roman"/>
          <w:sz w:val="24"/>
          <w:szCs w:val="24"/>
        </w:rPr>
        <w:t>among recently incarcerated homeless adults</w:t>
      </w:r>
    </w:p>
    <w:p w14:paraId="51999EF5" w14:textId="77777777" w:rsidR="00EB5CD0" w:rsidRPr="006E75CD" w:rsidRDefault="00EB5CD0" w:rsidP="00EB5CD0">
      <w:pPr>
        <w:spacing w:after="0" w:line="240" w:lineRule="auto"/>
        <w:contextualSpacing/>
        <w:rPr>
          <w:rFonts w:ascii="Times New Roman" w:hAnsi="Times New Roman" w:cs="Times New Roman"/>
          <w:b/>
          <w:bCs/>
          <w:sz w:val="24"/>
          <w:szCs w:val="24"/>
        </w:rPr>
      </w:pPr>
    </w:p>
    <w:p w14:paraId="2BA8C1C8" w14:textId="631DFEE1" w:rsidR="00EB5CD0" w:rsidRPr="006E75CD" w:rsidRDefault="00EB5CD0" w:rsidP="00EB5CD0">
      <w:pPr>
        <w:spacing w:after="0" w:line="240" w:lineRule="auto"/>
        <w:rPr>
          <w:rFonts w:ascii="Times New Roman" w:hAnsi="Times New Roman" w:cs="Times New Roman"/>
          <w:bCs/>
          <w:color w:val="000000"/>
          <w:sz w:val="24"/>
          <w:szCs w:val="24"/>
          <w:vertAlign w:val="superscript"/>
        </w:rPr>
      </w:pPr>
      <w:r w:rsidRPr="006E75CD">
        <w:rPr>
          <w:rFonts w:ascii="Times New Roman" w:hAnsi="Times New Roman" w:cs="Times New Roman"/>
          <w:b/>
          <w:bCs/>
          <w:color w:val="000000"/>
          <w:sz w:val="24"/>
          <w:szCs w:val="24"/>
        </w:rPr>
        <w:t xml:space="preserve">Authors: </w:t>
      </w:r>
      <w:commentRangeStart w:id="0"/>
      <w:r w:rsidRPr="006E75CD">
        <w:rPr>
          <w:rFonts w:ascii="Times New Roman" w:hAnsi="Times New Roman" w:cs="Times New Roman"/>
          <w:bCs/>
          <w:color w:val="000000"/>
          <w:sz w:val="24"/>
          <w:szCs w:val="24"/>
        </w:rPr>
        <w:t>Audrey Montgomery,</w:t>
      </w:r>
      <w:r w:rsidRPr="006E75CD">
        <w:rPr>
          <w:rFonts w:ascii="Times New Roman" w:hAnsi="Times New Roman" w:cs="Times New Roman"/>
          <w:bCs/>
          <w:color w:val="000000"/>
          <w:sz w:val="24"/>
          <w:szCs w:val="24"/>
          <w:vertAlign w:val="superscript"/>
        </w:rPr>
        <w:t>1</w:t>
      </w:r>
      <w:r w:rsidRPr="006E75CD">
        <w:rPr>
          <w:rFonts w:ascii="Times New Roman" w:hAnsi="Times New Roman" w:cs="Times New Roman"/>
          <w:bCs/>
          <w:color w:val="000000"/>
          <w:sz w:val="24"/>
          <w:szCs w:val="24"/>
        </w:rPr>
        <w:t xml:space="preserve"> Jordan Neil,</w:t>
      </w:r>
      <w:r w:rsidRPr="006E75CD">
        <w:rPr>
          <w:rFonts w:ascii="Times New Roman" w:hAnsi="Times New Roman" w:cs="Times New Roman"/>
          <w:bCs/>
          <w:color w:val="000000"/>
          <w:sz w:val="24"/>
          <w:szCs w:val="24"/>
          <w:vertAlign w:val="superscript"/>
        </w:rPr>
        <w:t>1</w:t>
      </w:r>
      <w:r w:rsidRPr="006E75CD">
        <w:rPr>
          <w:rFonts w:ascii="Times New Roman" w:hAnsi="Times New Roman" w:cs="Times New Roman"/>
          <w:bCs/>
          <w:color w:val="000000"/>
          <w:sz w:val="24"/>
          <w:szCs w:val="24"/>
        </w:rPr>
        <w:t xml:space="preserve"> Michael B. Cannell,</w:t>
      </w:r>
      <w:r w:rsidRPr="006E75CD">
        <w:rPr>
          <w:rFonts w:ascii="Times New Roman" w:hAnsi="Times New Roman" w:cs="Times New Roman"/>
          <w:bCs/>
          <w:color w:val="000000"/>
          <w:sz w:val="24"/>
          <w:szCs w:val="24"/>
          <w:vertAlign w:val="superscript"/>
        </w:rPr>
        <w:t>2</w:t>
      </w:r>
      <w:r w:rsidRPr="006E75CD">
        <w:rPr>
          <w:rFonts w:ascii="Times New Roman" w:hAnsi="Times New Roman" w:cs="Times New Roman"/>
          <w:bCs/>
          <w:color w:val="000000"/>
          <w:sz w:val="24"/>
          <w:szCs w:val="24"/>
        </w:rPr>
        <w:t xml:space="preserve"> Jennifer Gonzalez,</w:t>
      </w:r>
      <w:r w:rsidRPr="006E75CD">
        <w:rPr>
          <w:rFonts w:ascii="Times New Roman" w:hAnsi="Times New Roman" w:cs="Times New Roman"/>
          <w:bCs/>
          <w:color w:val="000000"/>
          <w:sz w:val="24"/>
          <w:szCs w:val="24"/>
          <w:vertAlign w:val="superscript"/>
        </w:rPr>
        <w:t>3</w:t>
      </w:r>
      <w:r w:rsidRPr="006E75CD">
        <w:rPr>
          <w:rFonts w:ascii="Times New Roman" w:hAnsi="Times New Roman" w:cs="Times New Roman"/>
          <w:bCs/>
          <w:color w:val="000000"/>
          <w:sz w:val="24"/>
          <w:szCs w:val="24"/>
        </w:rPr>
        <w:t xml:space="preserve"> </w:t>
      </w:r>
      <w:proofErr w:type="spellStart"/>
      <w:r w:rsidRPr="006E75CD">
        <w:rPr>
          <w:rFonts w:ascii="Times New Roman" w:hAnsi="Times New Roman" w:cs="Times New Roman"/>
          <w:bCs/>
          <w:color w:val="000000"/>
          <w:sz w:val="24"/>
          <w:szCs w:val="24"/>
        </w:rPr>
        <w:t>Chaelin</w:t>
      </w:r>
      <w:proofErr w:type="spellEnd"/>
      <w:r w:rsidRPr="006E75CD">
        <w:rPr>
          <w:rFonts w:ascii="Times New Roman" w:hAnsi="Times New Roman" w:cs="Times New Roman"/>
          <w:bCs/>
          <w:color w:val="000000"/>
          <w:sz w:val="24"/>
          <w:szCs w:val="24"/>
        </w:rPr>
        <w:t xml:space="preserve"> Karen Ra,</w:t>
      </w:r>
      <w:r w:rsidRPr="006E75CD">
        <w:rPr>
          <w:rFonts w:ascii="Times New Roman" w:hAnsi="Times New Roman" w:cs="Times New Roman"/>
          <w:bCs/>
          <w:color w:val="000000"/>
          <w:sz w:val="24"/>
          <w:szCs w:val="24"/>
          <w:vertAlign w:val="superscript"/>
        </w:rPr>
        <w:t>1</w:t>
      </w:r>
      <w:r w:rsidRPr="006E75CD">
        <w:rPr>
          <w:rFonts w:ascii="Times New Roman" w:hAnsi="Times New Roman" w:cs="Times New Roman"/>
          <w:bCs/>
          <w:color w:val="000000"/>
          <w:sz w:val="24"/>
          <w:szCs w:val="24"/>
        </w:rPr>
        <w:t xml:space="preserve"> Ashley Cole,</w:t>
      </w:r>
      <w:r w:rsidRPr="006E75CD">
        <w:rPr>
          <w:rFonts w:ascii="Times New Roman" w:hAnsi="Times New Roman" w:cs="Times New Roman"/>
          <w:bCs/>
          <w:color w:val="000000"/>
          <w:sz w:val="24"/>
          <w:szCs w:val="24"/>
          <w:vertAlign w:val="superscript"/>
        </w:rPr>
        <w:t>4</w:t>
      </w:r>
      <w:r w:rsidRPr="006E75CD">
        <w:rPr>
          <w:rFonts w:ascii="Times New Roman" w:hAnsi="Times New Roman" w:cs="Times New Roman"/>
          <w:bCs/>
          <w:color w:val="000000"/>
          <w:sz w:val="24"/>
          <w:szCs w:val="24"/>
        </w:rPr>
        <w:t xml:space="preserve"> Krista Kezbers,</w:t>
      </w:r>
      <w:r w:rsidRPr="006E75CD">
        <w:rPr>
          <w:rFonts w:ascii="Times New Roman" w:hAnsi="Times New Roman" w:cs="Times New Roman"/>
          <w:bCs/>
          <w:color w:val="000000"/>
          <w:sz w:val="24"/>
          <w:szCs w:val="24"/>
          <w:vertAlign w:val="superscript"/>
        </w:rPr>
        <w:t>1</w:t>
      </w:r>
      <w:r w:rsidRPr="006E75CD">
        <w:rPr>
          <w:rFonts w:ascii="Times New Roman" w:hAnsi="Times New Roman" w:cs="Times New Roman"/>
          <w:bCs/>
          <w:color w:val="000000"/>
          <w:sz w:val="24"/>
          <w:szCs w:val="24"/>
        </w:rPr>
        <w:t xml:space="preserve"> Jillian Robison,</w:t>
      </w:r>
      <w:r w:rsidRPr="006E75CD">
        <w:rPr>
          <w:rFonts w:ascii="Times New Roman" w:hAnsi="Times New Roman" w:cs="Times New Roman"/>
          <w:bCs/>
          <w:color w:val="000000"/>
          <w:sz w:val="24"/>
          <w:szCs w:val="24"/>
          <w:vertAlign w:val="superscript"/>
        </w:rPr>
        <w:t>1</w:t>
      </w:r>
      <w:r w:rsidRPr="006E75CD">
        <w:rPr>
          <w:rFonts w:ascii="Times New Roman" w:hAnsi="Times New Roman" w:cs="Times New Roman"/>
          <w:bCs/>
          <w:color w:val="000000"/>
          <w:sz w:val="24"/>
          <w:szCs w:val="24"/>
        </w:rPr>
        <w:t xml:space="preserve"> Darla E. Kendzor,</w:t>
      </w:r>
      <w:r w:rsidRPr="006E75CD">
        <w:rPr>
          <w:rFonts w:ascii="Times New Roman" w:hAnsi="Times New Roman" w:cs="Times New Roman"/>
          <w:bCs/>
          <w:color w:val="000000"/>
          <w:sz w:val="24"/>
          <w:szCs w:val="24"/>
          <w:vertAlign w:val="superscript"/>
        </w:rPr>
        <w:t>1,5</w:t>
      </w:r>
    </w:p>
    <w:p w14:paraId="54DB5F95" w14:textId="0D73F38D" w:rsidR="00EB5CD0" w:rsidRPr="006E75CD" w:rsidRDefault="00EB5CD0" w:rsidP="00EB5CD0">
      <w:pPr>
        <w:spacing w:after="0" w:line="240" w:lineRule="auto"/>
        <w:rPr>
          <w:rFonts w:ascii="Times New Roman" w:hAnsi="Times New Roman" w:cs="Times New Roman"/>
          <w:bCs/>
          <w:color w:val="000000"/>
          <w:sz w:val="24"/>
          <w:szCs w:val="24"/>
          <w:vertAlign w:val="superscript"/>
        </w:rPr>
      </w:pPr>
      <w:r w:rsidRPr="006E75CD">
        <w:rPr>
          <w:rFonts w:ascii="Times New Roman" w:hAnsi="Times New Roman" w:cs="Times New Roman"/>
          <w:bCs/>
          <w:color w:val="000000"/>
          <w:sz w:val="24"/>
          <w:szCs w:val="24"/>
        </w:rPr>
        <w:t xml:space="preserve"> &amp; Michael S. Businelle</w:t>
      </w:r>
      <w:r w:rsidRPr="006E75CD">
        <w:rPr>
          <w:rFonts w:ascii="Times New Roman" w:hAnsi="Times New Roman" w:cs="Times New Roman"/>
          <w:bCs/>
          <w:color w:val="000000"/>
          <w:sz w:val="24"/>
          <w:szCs w:val="24"/>
          <w:vertAlign w:val="superscript"/>
        </w:rPr>
        <w:t>1,5</w:t>
      </w:r>
      <w:commentRangeEnd w:id="0"/>
      <w:r w:rsidR="003A6B5B" w:rsidRPr="006E75CD">
        <w:rPr>
          <w:rStyle w:val="CommentReference"/>
          <w:rFonts w:ascii="Times New Roman" w:hAnsi="Times New Roman" w:cs="Times New Roman"/>
          <w:rPrChange w:id="1" w:author="Neil, Jordan M (HSC)" w:date="2022-01-03T16:23:00Z">
            <w:rPr>
              <w:rStyle w:val="CommentReference"/>
            </w:rPr>
          </w:rPrChange>
        </w:rPr>
        <w:commentReference w:id="0"/>
      </w:r>
    </w:p>
    <w:p w14:paraId="345313D5" w14:textId="77777777" w:rsidR="00EB5CD0" w:rsidRPr="006E75CD" w:rsidRDefault="00EB5CD0" w:rsidP="00EB5CD0">
      <w:pPr>
        <w:spacing w:after="0" w:line="240" w:lineRule="auto"/>
        <w:rPr>
          <w:rFonts w:ascii="Times New Roman" w:hAnsi="Times New Roman" w:cs="Times New Roman"/>
          <w:bCs/>
          <w:color w:val="000000"/>
          <w:sz w:val="24"/>
          <w:szCs w:val="24"/>
          <w:vertAlign w:val="superscript"/>
        </w:rPr>
      </w:pPr>
    </w:p>
    <w:p w14:paraId="7EEEB4F0" w14:textId="77777777" w:rsidR="00EB5CD0" w:rsidRPr="006E75CD" w:rsidRDefault="00EB5CD0" w:rsidP="00EB5CD0">
      <w:pPr>
        <w:pStyle w:val="BodyText"/>
        <w:tabs>
          <w:tab w:val="left" w:pos="720"/>
        </w:tabs>
        <w:spacing w:after="0" w:line="240" w:lineRule="auto"/>
        <w:rPr>
          <w:rFonts w:ascii="Times New Roman" w:hAnsi="Times New Roman"/>
          <w:sz w:val="24"/>
          <w:szCs w:val="24"/>
        </w:rPr>
      </w:pPr>
      <w:r w:rsidRPr="006E75CD">
        <w:rPr>
          <w:rFonts w:ascii="Times New Roman" w:hAnsi="Times New Roman"/>
          <w:sz w:val="24"/>
          <w:szCs w:val="24"/>
          <w:vertAlign w:val="superscript"/>
        </w:rPr>
        <w:t>1</w:t>
      </w:r>
      <w:r w:rsidRPr="006E75CD">
        <w:rPr>
          <w:rFonts w:ascii="Times New Roman" w:hAnsi="Times New Roman"/>
          <w:sz w:val="24"/>
          <w:szCs w:val="24"/>
        </w:rPr>
        <w:t>TSET Health Promotion Research Center, Stephenson Cancer Center, University of Oklahoma Health Sciences Center, 655 Research Parkway, Oklahoma City, OK, 73104</w:t>
      </w:r>
    </w:p>
    <w:p w14:paraId="26A05BEB" w14:textId="722CA147" w:rsidR="00EB5CD0" w:rsidRPr="006E75CD" w:rsidRDefault="00EB5CD0" w:rsidP="00EB5CD0">
      <w:pPr>
        <w:spacing w:after="0" w:line="240" w:lineRule="auto"/>
        <w:rPr>
          <w:rFonts w:ascii="Times New Roman" w:hAnsi="Times New Roman" w:cs="Times New Roman"/>
          <w:sz w:val="24"/>
          <w:szCs w:val="24"/>
        </w:rPr>
      </w:pPr>
      <w:r w:rsidRPr="006E75CD">
        <w:rPr>
          <w:rFonts w:ascii="Times New Roman" w:hAnsi="Times New Roman" w:cs="Times New Roman"/>
          <w:sz w:val="24"/>
          <w:szCs w:val="24"/>
          <w:vertAlign w:val="superscript"/>
        </w:rPr>
        <w:t>2</w:t>
      </w:r>
      <w:r w:rsidRPr="006E75CD">
        <w:rPr>
          <w:rFonts w:ascii="Times New Roman" w:hAnsi="Times New Roman" w:cs="Times New Roman"/>
          <w:sz w:val="24"/>
          <w:szCs w:val="24"/>
        </w:rPr>
        <w:t>School of Public Health, University of Texas Health Sciences Center, Dallas, TX</w:t>
      </w:r>
    </w:p>
    <w:p w14:paraId="70F2FC3E" w14:textId="77777777" w:rsidR="00EB5CD0" w:rsidRPr="006E75CD" w:rsidRDefault="00EB5CD0" w:rsidP="00EB5CD0">
      <w:pPr>
        <w:pStyle w:val="BodyText"/>
        <w:tabs>
          <w:tab w:val="left" w:pos="720"/>
        </w:tabs>
        <w:spacing w:after="0" w:line="240" w:lineRule="auto"/>
        <w:rPr>
          <w:rFonts w:ascii="Times New Roman" w:hAnsi="Times New Roman"/>
          <w:sz w:val="24"/>
          <w:szCs w:val="24"/>
        </w:rPr>
      </w:pPr>
      <w:r w:rsidRPr="006E75CD">
        <w:rPr>
          <w:rFonts w:ascii="Times New Roman" w:hAnsi="Times New Roman"/>
          <w:sz w:val="24"/>
          <w:szCs w:val="24"/>
          <w:vertAlign w:val="superscript"/>
        </w:rPr>
        <w:t>3</w:t>
      </w:r>
      <w:r w:rsidRPr="006E75CD">
        <w:rPr>
          <w:rFonts w:ascii="Times New Roman" w:hAnsi="Times New Roman"/>
          <w:sz w:val="24"/>
          <w:szCs w:val="24"/>
        </w:rPr>
        <w:t>Meadows Mental Health Policy Institute, Dallas, Texas</w:t>
      </w:r>
    </w:p>
    <w:p w14:paraId="55C429E7" w14:textId="76BA3C5D" w:rsidR="00EB5CD0" w:rsidRPr="006E75CD" w:rsidRDefault="00EB5CD0" w:rsidP="00EB5CD0">
      <w:pPr>
        <w:spacing w:after="0" w:line="240" w:lineRule="auto"/>
        <w:rPr>
          <w:rFonts w:ascii="Times New Roman" w:hAnsi="Times New Roman" w:cs="Times New Roman"/>
          <w:sz w:val="24"/>
          <w:szCs w:val="24"/>
        </w:rPr>
      </w:pPr>
      <w:r w:rsidRPr="006E75CD">
        <w:rPr>
          <w:rFonts w:ascii="Times New Roman" w:hAnsi="Times New Roman" w:cs="Times New Roman"/>
          <w:sz w:val="24"/>
          <w:szCs w:val="24"/>
          <w:vertAlign w:val="superscript"/>
        </w:rPr>
        <w:t>4</w:t>
      </w:r>
      <w:r w:rsidRPr="006E75CD">
        <w:rPr>
          <w:rFonts w:ascii="Times New Roman" w:hAnsi="Times New Roman" w:cs="Times New Roman"/>
          <w:sz w:val="24"/>
          <w:szCs w:val="24"/>
        </w:rPr>
        <w:t>Department of Psychology, Oklahoma State University, 116 Psychology Building, Stillwater, OK 74078, USA</w:t>
      </w:r>
    </w:p>
    <w:p w14:paraId="61886B11" w14:textId="2C9CBD25" w:rsidR="00EB5CD0" w:rsidRPr="006E75CD" w:rsidRDefault="00EB5CD0" w:rsidP="00EB5CD0">
      <w:pPr>
        <w:pStyle w:val="BodyText"/>
        <w:tabs>
          <w:tab w:val="left" w:pos="720"/>
        </w:tabs>
        <w:spacing w:after="0" w:line="240" w:lineRule="auto"/>
        <w:rPr>
          <w:rFonts w:ascii="Times New Roman" w:hAnsi="Times New Roman"/>
          <w:sz w:val="24"/>
          <w:szCs w:val="24"/>
        </w:rPr>
      </w:pPr>
      <w:r w:rsidRPr="006E75CD">
        <w:rPr>
          <w:rFonts w:ascii="Times New Roman" w:hAnsi="Times New Roman"/>
          <w:sz w:val="24"/>
          <w:szCs w:val="24"/>
          <w:vertAlign w:val="superscript"/>
        </w:rPr>
        <w:t>5</w:t>
      </w:r>
      <w:r w:rsidRPr="006E75CD">
        <w:rPr>
          <w:rFonts w:ascii="Times New Roman" w:hAnsi="Times New Roman"/>
          <w:sz w:val="24"/>
          <w:szCs w:val="24"/>
        </w:rPr>
        <w:t>Department of Family and Preventive Medicine, The University of Oklahoma Health Sciences Center</w:t>
      </w:r>
    </w:p>
    <w:p w14:paraId="2940D697" w14:textId="77777777" w:rsidR="002C37C1" w:rsidRPr="006E75CD" w:rsidRDefault="002C37C1" w:rsidP="002C37C1">
      <w:pPr>
        <w:spacing w:after="0" w:line="480" w:lineRule="auto"/>
        <w:rPr>
          <w:rFonts w:ascii="Times New Roman" w:hAnsi="Times New Roman" w:cs="Times New Roman"/>
          <w:bCs/>
          <w:color w:val="000000"/>
          <w:sz w:val="24"/>
          <w:szCs w:val="24"/>
        </w:rPr>
      </w:pPr>
      <w:r w:rsidRPr="006E75CD">
        <w:rPr>
          <w:rFonts w:ascii="Times New Roman" w:hAnsi="Times New Roman" w:cs="Times New Roman"/>
          <w:b/>
          <w:bCs/>
          <w:color w:val="000000"/>
          <w:sz w:val="24"/>
          <w:szCs w:val="24"/>
        </w:rPr>
        <w:t xml:space="preserve">Corresponding Author: </w:t>
      </w:r>
      <w:r w:rsidRPr="006E75CD">
        <w:rPr>
          <w:rFonts w:ascii="Times New Roman" w:hAnsi="Times New Roman" w:cs="Times New Roman"/>
          <w:bCs/>
          <w:color w:val="000000"/>
          <w:sz w:val="24"/>
          <w:szCs w:val="24"/>
        </w:rPr>
        <w:t xml:space="preserve"> </w:t>
      </w:r>
    </w:p>
    <w:p w14:paraId="377517F4" w14:textId="3B145EEE" w:rsidR="002C37C1" w:rsidRPr="006E75CD" w:rsidRDefault="00740C24" w:rsidP="002C37C1">
      <w:pPr>
        <w:spacing w:after="0" w:line="240" w:lineRule="auto"/>
        <w:rPr>
          <w:rFonts w:ascii="Times New Roman" w:hAnsi="Times New Roman" w:cs="Times New Roman"/>
          <w:bCs/>
          <w:color w:val="000000"/>
          <w:sz w:val="24"/>
          <w:szCs w:val="24"/>
        </w:rPr>
      </w:pPr>
      <w:r w:rsidRPr="006E75CD">
        <w:rPr>
          <w:rFonts w:ascii="Times New Roman" w:hAnsi="Times New Roman" w:cs="Times New Roman"/>
          <w:bCs/>
          <w:color w:val="000000"/>
          <w:sz w:val="24"/>
          <w:szCs w:val="24"/>
        </w:rPr>
        <w:t>Audrey Montgomery</w:t>
      </w:r>
    </w:p>
    <w:p w14:paraId="2224AEDA" w14:textId="77777777" w:rsidR="002C37C1" w:rsidRPr="006E75CD" w:rsidRDefault="002C37C1" w:rsidP="002C37C1">
      <w:pPr>
        <w:spacing w:after="0" w:line="240" w:lineRule="auto"/>
        <w:rPr>
          <w:rFonts w:ascii="Times New Roman" w:hAnsi="Times New Roman" w:cs="Times New Roman"/>
          <w:bCs/>
          <w:color w:val="000000"/>
          <w:sz w:val="24"/>
          <w:szCs w:val="24"/>
        </w:rPr>
      </w:pPr>
      <w:r w:rsidRPr="006E75CD">
        <w:rPr>
          <w:rFonts w:ascii="Times New Roman" w:hAnsi="Times New Roman" w:cs="Times New Roman"/>
          <w:bCs/>
          <w:color w:val="000000"/>
          <w:sz w:val="24"/>
          <w:szCs w:val="24"/>
        </w:rPr>
        <w:t xml:space="preserve">Health Promotion Research Center </w:t>
      </w:r>
    </w:p>
    <w:p w14:paraId="7454B869" w14:textId="77777777" w:rsidR="002C37C1" w:rsidRPr="006E75CD" w:rsidRDefault="002C37C1" w:rsidP="002C37C1">
      <w:pPr>
        <w:spacing w:after="0" w:line="240" w:lineRule="auto"/>
        <w:rPr>
          <w:rFonts w:ascii="Times New Roman" w:hAnsi="Times New Roman" w:cs="Times New Roman"/>
          <w:bCs/>
          <w:color w:val="000000"/>
          <w:sz w:val="24"/>
          <w:szCs w:val="24"/>
        </w:rPr>
      </w:pPr>
      <w:r w:rsidRPr="006E75CD">
        <w:rPr>
          <w:rFonts w:ascii="Times New Roman" w:hAnsi="Times New Roman" w:cs="Times New Roman"/>
          <w:bCs/>
          <w:color w:val="000000"/>
          <w:sz w:val="24"/>
          <w:szCs w:val="24"/>
        </w:rPr>
        <w:t xml:space="preserve">Stephenson Cancer Center </w:t>
      </w:r>
    </w:p>
    <w:p w14:paraId="71337E77" w14:textId="77777777" w:rsidR="002C37C1" w:rsidRPr="006E75CD" w:rsidRDefault="002C37C1" w:rsidP="002C37C1">
      <w:pPr>
        <w:spacing w:after="0" w:line="240" w:lineRule="auto"/>
        <w:rPr>
          <w:rFonts w:ascii="Times New Roman" w:hAnsi="Times New Roman" w:cs="Times New Roman"/>
          <w:bCs/>
          <w:color w:val="000000"/>
          <w:sz w:val="24"/>
          <w:szCs w:val="24"/>
        </w:rPr>
      </w:pPr>
      <w:r w:rsidRPr="006E75CD">
        <w:rPr>
          <w:rFonts w:ascii="Times New Roman" w:hAnsi="Times New Roman" w:cs="Times New Roman"/>
          <w:bCs/>
          <w:color w:val="000000"/>
          <w:sz w:val="24"/>
          <w:szCs w:val="24"/>
        </w:rPr>
        <w:t xml:space="preserve">University of Oklahoma Health Sciences Center </w:t>
      </w:r>
    </w:p>
    <w:p w14:paraId="5F8791D7" w14:textId="77777777" w:rsidR="002C37C1" w:rsidRPr="006E75CD" w:rsidRDefault="002C37C1" w:rsidP="002C37C1">
      <w:pPr>
        <w:spacing w:after="0" w:line="240" w:lineRule="auto"/>
        <w:rPr>
          <w:rFonts w:ascii="Times New Roman" w:hAnsi="Times New Roman" w:cs="Times New Roman"/>
          <w:bCs/>
          <w:color w:val="000000"/>
          <w:sz w:val="24"/>
          <w:szCs w:val="24"/>
        </w:rPr>
      </w:pPr>
      <w:r w:rsidRPr="006E75CD">
        <w:rPr>
          <w:rFonts w:ascii="Times New Roman" w:hAnsi="Times New Roman" w:cs="Times New Roman"/>
          <w:bCs/>
          <w:color w:val="000000"/>
          <w:sz w:val="24"/>
          <w:szCs w:val="24"/>
        </w:rPr>
        <w:t xml:space="preserve">655 Research Parkway </w:t>
      </w:r>
    </w:p>
    <w:p w14:paraId="6EF2D39F" w14:textId="77777777" w:rsidR="002C37C1" w:rsidRPr="006E75CD" w:rsidRDefault="002C37C1" w:rsidP="002C37C1">
      <w:pPr>
        <w:spacing w:after="0" w:line="240" w:lineRule="auto"/>
        <w:rPr>
          <w:rFonts w:ascii="Times New Roman" w:hAnsi="Times New Roman" w:cs="Times New Roman"/>
          <w:bCs/>
          <w:color w:val="000000"/>
          <w:sz w:val="24"/>
          <w:szCs w:val="24"/>
        </w:rPr>
      </w:pPr>
      <w:r w:rsidRPr="006E75CD">
        <w:rPr>
          <w:rFonts w:ascii="Times New Roman" w:hAnsi="Times New Roman" w:cs="Times New Roman"/>
          <w:bCs/>
          <w:color w:val="000000"/>
          <w:sz w:val="24"/>
          <w:szCs w:val="24"/>
        </w:rPr>
        <w:t xml:space="preserve">Oklahoma City, OK, 73104 </w:t>
      </w:r>
    </w:p>
    <w:p w14:paraId="74AD77E4" w14:textId="77777777" w:rsidR="002C37C1" w:rsidRPr="006E75CD" w:rsidRDefault="002C37C1" w:rsidP="002C37C1">
      <w:pPr>
        <w:spacing w:after="0" w:line="240" w:lineRule="auto"/>
        <w:rPr>
          <w:rFonts w:ascii="Times New Roman" w:hAnsi="Times New Roman" w:cs="Times New Roman"/>
          <w:bCs/>
          <w:color w:val="000000"/>
          <w:sz w:val="24"/>
          <w:szCs w:val="24"/>
        </w:rPr>
      </w:pPr>
      <w:r w:rsidRPr="006E75CD">
        <w:rPr>
          <w:rFonts w:ascii="Times New Roman" w:hAnsi="Times New Roman" w:cs="Times New Roman"/>
          <w:bCs/>
          <w:color w:val="000000"/>
          <w:sz w:val="24"/>
          <w:szCs w:val="24"/>
        </w:rPr>
        <w:t xml:space="preserve">United States </w:t>
      </w:r>
    </w:p>
    <w:p w14:paraId="6DDA3E1B" w14:textId="56016B27" w:rsidR="002C37C1" w:rsidRPr="006E75CD" w:rsidRDefault="002C37C1" w:rsidP="00740C24">
      <w:pPr>
        <w:spacing w:after="0" w:line="240" w:lineRule="auto"/>
        <w:rPr>
          <w:rFonts w:ascii="Times New Roman" w:hAnsi="Times New Roman" w:cs="Times New Roman"/>
          <w:sz w:val="24"/>
          <w:szCs w:val="24"/>
        </w:rPr>
      </w:pPr>
      <w:r w:rsidRPr="006E75CD">
        <w:rPr>
          <w:rFonts w:ascii="Times New Roman" w:hAnsi="Times New Roman" w:cs="Times New Roman"/>
          <w:bCs/>
          <w:color w:val="000000"/>
          <w:sz w:val="24"/>
          <w:szCs w:val="24"/>
        </w:rPr>
        <w:t xml:space="preserve">Email: </w:t>
      </w:r>
      <w:r w:rsidR="00133E6E" w:rsidRPr="006E75CD">
        <w:rPr>
          <w:rFonts w:ascii="Times New Roman" w:hAnsi="Times New Roman" w:cs="Times New Roman"/>
          <w:rPrChange w:id="2" w:author="Neil, Jordan M (HSC)" w:date="2022-01-03T16:23:00Z">
            <w:rPr/>
          </w:rPrChange>
        </w:rPr>
        <w:fldChar w:fldCharType="begin"/>
      </w:r>
      <w:r w:rsidR="00133E6E" w:rsidRPr="006E75CD">
        <w:rPr>
          <w:rFonts w:ascii="Times New Roman" w:hAnsi="Times New Roman" w:cs="Times New Roman"/>
          <w:rPrChange w:id="3" w:author="Neil, Jordan M (HSC)" w:date="2022-01-03T16:23:00Z">
            <w:rPr/>
          </w:rPrChange>
        </w:rPr>
        <w:instrText xml:space="preserve"> HYPERLINK "mailto:Audrey-Montgomery@ouhsc.edu" </w:instrText>
      </w:r>
      <w:r w:rsidR="00133E6E" w:rsidRPr="006E75CD">
        <w:rPr>
          <w:rFonts w:ascii="Times New Roman" w:hAnsi="Times New Roman" w:cs="Times New Roman"/>
          <w:rPrChange w:id="4" w:author="Neil, Jordan M (HSC)" w:date="2022-01-03T16:23:00Z">
            <w:rPr>
              <w:rStyle w:val="Hyperlink"/>
              <w:rFonts w:ascii="Times New Roman" w:hAnsi="Times New Roman" w:cs="Times New Roman"/>
              <w:sz w:val="24"/>
              <w:szCs w:val="24"/>
            </w:rPr>
          </w:rPrChange>
        </w:rPr>
        <w:fldChar w:fldCharType="separate"/>
      </w:r>
      <w:r w:rsidR="00740C24" w:rsidRPr="006E75CD">
        <w:rPr>
          <w:rStyle w:val="Hyperlink"/>
          <w:rFonts w:ascii="Times New Roman" w:hAnsi="Times New Roman" w:cs="Times New Roman"/>
          <w:sz w:val="24"/>
          <w:szCs w:val="24"/>
        </w:rPr>
        <w:t>Audrey-Montgomery@ouhsc.edu</w:t>
      </w:r>
      <w:r w:rsidR="00133E6E" w:rsidRPr="006E75CD">
        <w:rPr>
          <w:rStyle w:val="Hyperlink"/>
          <w:rFonts w:ascii="Times New Roman" w:hAnsi="Times New Roman" w:cs="Times New Roman"/>
          <w:sz w:val="24"/>
          <w:szCs w:val="24"/>
        </w:rPr>
        <w:fldChar w:fldCharType="end"/>
      </w:r>
    </w:p>
    <w:p w14:paraId="0F788DF0" w14:textId="77777777" w:rsidR="00740C24" w:rsidRPr="006E75CD" w:rsidRDefault="00740C24" w:rsidP="00740C24">
      <w:pPr>
        <w:spacing w:after="0" w:line="240" w:lineRule="auto"/>
        <w:rPr>
          <w:rFonts w:ascii="Times New Roman" w:hAnsi="Times New Roman" w:cs="Times New Roman"/>
          <w:sz w:val="24"/>
          <w:szCs w:val="24"/>
        </w:rPr>
      </w:pPr>
    </w:p>
    <w:p w14:paraId="15EB9FAC" w14:textId="1EE9F0B4" w:rsidR="002C37C1" w:rsidRPr="006E75CD" w:rsidRDefault="002C37C1" w:rsidP="002C37C1">
      <w:pPr>
        <w:spacing w:after="0" w:line="480" w:lineRule="auto"/>
        <w:rPr>
          <w:rFonts w:ascii="Times New Roman" w:hAnsi="Times New Roman" w:cs="Times New Roman"/>
          <w:sz w:val="24"/>
          <w:szCs w:val="24"/>
        </w:rPr>
      </w:pPr>
      <w:r w:rsidRPr="006E75CD">
        <w:rPr>
          <w:rFonts w:ascii="Times New Roman" w:hAnsi="Times New Roman" w:cs="Times New Roman"/>
          <w:b/>
          <w:bCs/>
          <w:color w:val="000000"/>
          <w:sz w:val="24"/>
          <w:szCs w:val="24"/>
        </w:rPr>
        <w:t xml:space="preserve">Funding: </w:t>
      </w:r>
      <w:r w:rsidRPr="006E75CD">
        <w:rPr>
          <w:rFonts w:ascii="Times New Roman" w:hAnsi="Times New Roman" w:cs="Times New Roman"/>
          <w:sz w:val="24"/>
          <w:szCs w:val="24"/>
        </w:rPr>
        <w:t>This research was supported by the National Institute of Minority Health and Health Disparities (R01MD01073301; PIs: MSB, JRG). This research was supported by the Oklahoma Tobacco Settlement Endowment Trust (TSET) grant R21-02 and used the mHealth Shared Resource which is partially funded by the NCI Cancer Center Support Grant P30CA225520 awarded to the Stephenson Cancer Center.</w:t>
      </w:r>
    </w:p>
    <w:p w14:paraId="0B593732" w14:textId="77777777" w:rsidR="002C37C1" w:rsidRPr="006E75CD" w:rsidRDefault="002C37C1" w:rsidP="002C37C1">
      <w:pPr>
        <w:spacing w:after="0" w:line="480" w:lineRule="auto"/>
        <w:rPr>
          <w:rFonts w:ascii="Times New Roman" w:hAnsi="Times New Roman" w:cs="Times New Roman"/>
          <w:b/>
          <w:bCs/>
          <w:color w:val="000000"/>
          <w:sz w:val="24"/>
          <w:szCs w:val="24"/>
        </w:rPr>
      </w:pPr>
      <w:r w:rsidRPr="006E75CD">
        <w:rPr>
          <w:rFonts w:ascii="Times New Roman" w:hAnsi="Times New Roman" w:cs="Times New Roman"/>
          <w:b/>
          <w:bCs/>
          <w:color w:val="000000"/>
          <w:sz w:val="24"/>
          <w:szCs w:val="24"/>
        </w:rPr>
        <w:t>Word Count:</w:t>
      </w:r>
    </w:p>
    <w:p w14:paraId="4A641C40" w14:textId="77777777" w:rsidR="00BD7327" w:rsidRPr="006E75CD" w:rsidRDefault="00BD7327">
      <w:pPr>
        <w:spacing w:line="259" w:lineRule="auto"/>
        <w:rPr>
          <w:rFonts w:ascii="Times New Roman" w:hAnsi="Times New Roman" w:cs="Times New Roman"/>
          <w:b/>
          <w:sz w:val="24"/>
          <w:szCs w:val="24"/>
        </w:rPr>
      </w:pPr>
      <w:r w:rsidRPr="006E75CD">
        <w:rPr>
          <w:rFonts w:ascii="Times New Roman" w:hAnsi="Times New Roman" w:cs="Times New Roman"/>
          <w:b/>
          <w:sz w:val="24"/>
          <w:szCs w:val="24"/>
        </w:rPr>
        <w:br w:type="page"/>
      </w:r>
    </w:p>
    <w:p w14:paraId="33F70B52" w14:textId="0C378E8B" w:rsidR="006E7E9E" w:rsidRPr="006E75CD" w:rsidRDefault="006E7E9E" w:rsidP="006E7E9E">
      <w:pPr>
        <w:tabs>
          <w:tab w:val="left" w:pos="1540"/>
        </w:tabs>
        <w:spacing w:after="0" w:line="480" w:lineRule="auto"/>
        <w:contextualSpacing/>
        <w:rPr>
          <w:rFonts w:ascii="Times New Roman" w:hAnsi="Times New Roman" w:cs="Times New Roman"/>
          <w:b/>
          <w:sz w:val="24"/>
          <w:szCs w:val="24"/>
        </w:rPr>
      </w:pPr>
      <w:commentRangeStart w:id="5"/>
      <w:commentRangeStart w:id="6"/>
      <w:r w:rsidRPr="006E75CD">
        <w:rPr>
          <w:rFonts w:ascii="Times New Roman" w:hAnsi="Times New Roman" w:cs="Times New Roman"/>
          <w:b/>
          <w:sz w:val="24"/>
          <w:szCs w:val="24"/>
        </w:rPr>
        <w:lastRenderedPageBreak/>
        <w:t>Abstract</w:t>
      </w:r>
      <w:commentRangeEnd w:id="5"/>
      <w:r w:rsidR="00A30345" w:rsidRPr="006E75CD">
        <w:rPr>
          <w:rStyle w:val="CommentReference"/>
          <w:rFonts w:ascii="Times New Roman" w:hAnsi="Times New Roman" w:cs="Times New Roman"/>
          <w:rPrChange w:id="7" w:author="Neil, Jordan M (HSC)" w:date="2022-01-03T16:23:00Z">
            <w:rPr>
              <w:rStyle w:val="CommentReference"/>
            </w:rPr>
          </w:rPrChange>
        </w:rPr>
        <w:commentReference w:id="5"/>
      </w:r>
      <w:commentRangeEnd w:id="6"/>
      <w:r w:rsidR="00FB68D2" w:rsidRPr="006E75CD">
        <w:rPr>
          <w:rStyle w:val="CommentReference"/>
          <w:rFonts w:ascii="Times New Roman" w:hAnsi="Times New Roman" w:cs="Times New Roman"/>
          <w:rPrChange w:id="8" w:author="Neil, Jordan M (HSC)" w:date="2022-01-03T16:23:00Z">
            <w:rPr>
              <w:rStyle w:val="CommentReference"/>
            </w:rPr>
          </w:rPrChange>
        </w:rPr>
        <w:commentReference w:id="6"/>
      </w:r>
      <w:r w:rsidRPr="006E75CD">
        <w:rPr>
          <w:rFonts w:ascii="Times New Roman" w:hAnsi="Times New Roman" w:cs="Times New Roman"/>
          <w:b/>
          <w:sz w:val="24"/>
          <w:szCs w:val="24"/>
        </w:rPr>
        <w:tab/>
      </w:r>
    </w:p>
    <w:p w14:paraId="5947DBDA" w14:textId="16702C1E" w:rsidR="00521DB6" w:rsidRPr="006E75CD" w:rsidRDefault="0031286D" w:rsidP="008C29F5">
      <w:pPr>
        <w:spacing w:line="480" w:lineRule="auto"/>
        <w:contextualSpacing/>
        <w:rPr>
          <w:rFonts w:ascii="Times New Roman" w:hAnsi="Times New Roman" w:cs="Times New Roman"/>
          <w:b/>
          <w:sz w:val="24"/>
          <w:szCs w:val="24"/>
        </w:rPr>
      </w:pPr>
      <w:ins w:id="9" w:author="Neil, Jordan M (HSC)" w:date="2022-01-03T16:26:00Z">
        <w:r w:rsidRPr="006E75CD">
          <w:rPr>
            <w:rStyle w:val="CommentReference"/>
            <w:rFonts w:ascii="Times New Roman" w:hAnsi="Times New Roman" w:cs="Times New Roman"/>
            <w:sz w:val="24"/>
            <w:szCs w:val="24"/>
          </w:rPr>
          <w:t xml:space="preserve">Mobile technologies </w:t>
        </w:r>
      </w:ins>
      <w:ins w:id="10" w:author="Neil, Jordan M (HSC)" w:date="2022-01-03T16:27:00Z">
        <w:r w:rsidRPr="006E75CD">
          <w:rPr>
            <w:rStyle w:val="CommentReference"/>
            <w:rFonts w:ascii="Times New Roman" w:hAnsi="Times New Roman" w:cs="Times New Roman"/>
            <w:sz w:val="24"/>
            <w:szCs w:val="24"/>
          </w:rPr>
          <w:t xml:space="preserve">may enable remote provision </w:t>
        </w:r>
        <w:r>
          <w:rPr>
            <w:rStyle w:val="CommentReference"/>
            <w:rFonts w:ascii="Times New Roman" w:hAnsi="Times New Roman" w:cs="Times New Roman"/>
            <w:sz w:val="24"/>
            <w:szCs w:val="24"/>
          </w:rPr>
          <w:t xml:space="preserve">of </w:t>
        </w:r>
      </w:ins>
      <w:del w:id="11" w:author="Neil, Jordan M (HSC)" w:date="2022-01-03T16:26:00Z">
        <w:r w:rsidR="00F979AA" w:rsidRPr="006E75CD" w:rsidDel="0031286D">
          <w:rPr>
            <w:rStyle w:val="CommentReference"/>
            <w:rFonts w:ascii="Times New Roman" w:hAnsi="Times New Roman" w:cs="Times New Roman"/>
            <w:sz w:val="24"/>
            <w:szCs w:val="24"/>
          </w:rPr>
          <w:delText>Timely</w:delText>
        </w:r>
      </w:del>
      <w:del w:id="12" w:author="Neil, Jordan M (HSC)" w:date="2022-01-03T13:03:00Z">
        <w:r w:rsidR="00F979AA" w:rsidRPr="006E75CD" w:rsidDel="00B944C2">
          <w:rPr>
            <w:rStyle w:val="CommentReference"/>
            <w:rFonts w:ascii="Times New Roman" w:hAnsi="Times New Roman" w:cs="Times New Roman"/>
            <w:sz w:val="24"/>
            <w:szCs w:val="24"/>
          </w:rPr>
          <w:delText xml:space="preserve">, consistent, </w:delText>
        </w:r>
      </w:del>
      <w:del w:id="13" w:author="Neil, Jordan M (HSC)" w:date="2022-01-03T16:26:00Z">
        <w:r w:rsidR="00F979AA" w:rsidRPr="006E75CD" w:rsidDel="0031286D">
          <w:rPr>
            <w:rStyle w:val="CommentReference"/>
            <w:rFonts w:ascii="Times New Roman" w:hAnsi="Times New Roman" w:cs="Times New Roman"/>
            <w:sz w:val="24"/>
            <w:szCs w:val="24"/>
          </w:rPr>
          <w:delText xml:space="preserve">and easily accessible </w:delText>
        </w:r>
      </w:del>
      <w:r w:rsidR="00F979AA" w:rsidRPr="006E75CD">
        <w:rPr>
          <w:rStyle w:val="CommentReference"/>
          <w:rFonts w:ascii="Times New Roman" w:hAnsi="Times New Roman" w:cs="Times New Roman"/>
          <w:sz w:val="24"/>
          <w:szCs w:val="24"/>
        </w:rPr>
        <w:t xml:space="preserve">physical and mental health services </w:t>
      </w:r>
      <w:del w:id="14" w:author="Neil, Jordan M (HSC)" w:date="2022-01-03T16:27:00Z">
        <w:r w:rsidR="00F979AA" w:rsidRPr="006E75CD" w:rsidDel="0031286D">
          <w:rPr>
            <w:rStyle w:val="CommentReference"/>
            <w:rFonts w:ascii="Times New Roman" w:hAnsi="Times New Roman" w:cs="Times New Roman"/>
            <w:sz w:val="24"/>
            <w:szCs w:val="24"/>
          </w:rPr>
          <w:delText>may reduce recidivism among</w:delText>
        </w:r>
      </w:del>
      <w:ins w:id="15" w:author="Neil, Jordan M (HSC)" w:date="2022-01-03T16:27:00Z">
        <w:r>
          <w:rPr>
            <w:rStyle w:val="CommentReference"/>
            <w:rFonts w:ascii="Times New Roman" w:hAnsi="Times New Roman" w:cs="Times New Roman"/>
            <w:sz w:val="24"/>
            <w:szCs w:val="24"/>
          </w:rPr>
          <w:t>for</w:t>
        </w:r>
      </w:ins>
      <w:r w:rsidR="00B67DA1" w:rsidRPr="006E75CD">
        <w:rPr>
          <w:rStyle w:val="CommentReference"/>
          <w:rFonts w:ascii="Times New Roman" w:hAnsi="Times New Roman" w:cs="Times New Roman"/>
          <w:sz w:val="24"/>
          <w:szCs w:val="24"/>
        </w:rPr>
        <w:t xml:space="preserve"> </w:t>
      </w:r>
      <w:r w:rsidR="00B67DA1" w:rsidRPr="006E75CD">
        <w:rPr>
          <w:rFonts w:ascii="Times New Roman" w:hAnsi="Times New Roman" w:cs="Times New Roman"/>
          <w:sz w:val="24"/>
          <w:szCs w:val="24"/>
        </w:rPr>
        <w:t>recently incarcerated homeless adults</w:t>
      </w:r>
      <w:r w:rsidR="00F979AA" w:rsidRPr="006E75CD">
        <w:rPr>
          <w:rStyle w:val="CommentReference"/>
          <w:rFonts w:ascii="Times New Roman" w:hAnsi="Times New Roman" w:cs="Times New Roman"/>
          <w:sz w:val="24"/>
          <w:szCs w:val="24"/>
        </w:rPr>
        <w:t xml:space="preserve"> </w:t>
      </w:r>
      <w:r w:rsidR="00B67DA1" w:rsidRPr="006E75CD">
        <w:rPr>
          <w:rStyle w:val="CommentReference"/>
          <w:rFonts w:ascii="Times New Roman" w:hAnsi="Times New Roman" w:cs="Times New Roman"/>
          <w:sz w:val="24"/>
          <w:szCs w:val="24"/>
        </w:rPr>
        <w:t>(</w:t>
      </w:r>
      <w:r w:rsidR="00F979AA" w:rsidRPr="006E75CD">
        <w:rPr>
          <w:rStyle w:val="CommentReference"/>
          <w:rFonts w:ascii="Times New Roman" w:hAnsi="Times New Roman" w:cs="Times New Roman"/>
          <w:sz w:val="24"/>
          <w:szCs w:val="24"/>
        </w:rPr>
        <w:t>RIHA</w:t>
      </w:r>
      <w:del w:id="16" w:author="Neil, Jordan M (HSC)" w:date="2022-01-03T16:32:00Z">
        <w:r w:rsidR="00B67DA1" w:rsidRPr="006E75CD" w:rsidDel="00CF08D6">
          <w:rPr>
            <w:rStyle w:val="CommentReference"/>
            <w:rFonts w:ascii="Times New Roman" w:hAnsi="Times New Roman" w:cs="Times New Roman"/>
            <w:sz w:val="24"/>
            <w:szCs w:val="24"/>
          </w:rPr>
          <w:delText>)</w:delText>
        </w:r>
        <w:r w:rsidR="00F979AA" w:rsidRPr="006E75CD" w:rsidDel="00CF08D6">
          <w:rPr>
            <w:rStyle w:val="CommentReference"/>
            <w:rFonts w:ascii="Times New Roman" w:hAnsi="Times New Roman" w:cs="Times New Roman"/>
            <w:sz w:val="24"/>
            <w:szCs w:val="24"/>
          </w:rPr>
          <w:delText xml:space="preserve">. </w:delText>
        </w:r>
      </w:del>
      <w:del w:id="17" w:author="Neil, Jordan M (HSC)" w:date="2022-01-03T16:26:00Z">
        <w:r w:rsidR="001A1355" w:rsidRPr="006E75CD" w:rsidDel="0031286D">
          <w:rPr>
            <w:rStyle w:val="CommentReference"/>
            <w:rFonts w:ascii="Times New Roman" w:hAnsi="Times New Roman" w:cs="Times New Roman"/>
            <w:sz w:val="24"/>
            <w:szCs w:val="24"/>
          </w:rPr>
          <w:delText>M</w:delText>
        </w:r>
        <w:r w:rsidR="00F979AA" w:rsidRPr="006E75CD" w:rsidDel="0031286D">
          <w:rPr>
            <w:rStyle w:val="CommentReference"/>
            <w:rFonts w:ascii="Times New Roman" w:hAnsi="Times New Roman" w:cs="Times New Roman"/>
            <w:sz w:val="24"/>
            <w:szCs w:val="24"/>
          </w:rPr>
          <w:delText xml:space="preserve">obile technologies </w:delText>
        </w:r>
      </w:del>
      <w:del w:id="18" w:author="Neil, Jordan M (HSC)" w:date="2022-01-03T16:27:00Z">
        <w:r w:rsidR="00F979AA" w:rsidRPr="006E75CD" w:rsidDel="0031286D">
          <w:rPr>
            <w:rStyle w:val="CommentReference"/>
            <w:rFonts w:ascii="Times New Roman" w:hAnsi="Times New Roman" w:cs="Times New Roman"/>
            <w:sz w:val="24"/>
            <w:szCs w:val="24"/>
          </w:rPr>
          <w:delText xml:space="preserve">may </w:delText>
        </w:r>
        <w:r w:rsidR="00EB1F52" w:rsidRPr="006E75CD" w:rsidDel="0031286D">
          <w:rPr>
            <w:rStyle w:val="CommentReference"/>
            <w:rFonts w:ascii="Times New Roman" w:hAnsi="Times New Roman" w:cs="Times New Roman"/>
            <w:sz w:val="24"/>
            <w:szCs w:val="24"/>
          </w:rPr>
          <w:delText>enable remote</w:delText>
        </w:r>
        <w:r w:rsidR="00F979AA" w:rsidRPr="006E75CD" w:rsidDel="0031286D">
          <w:rPr>
            <w:rStyle w:val="CommentReference"/>
            <w:rFonts w:ascii="Times New Roman" w:hAnsi="Times New Roman" w:cs="Times New Roman"/>
            <w:sz w:val="24"/>
            <w:szCs w:val="24"/>
          </w:rPr>
          <w:delText xml:space="preserve"> provision </w:delText>
        </w:r>
      </w:del>
      <w:del w:id="19" w:author="Neil, Jordan M (HSC)" w:date="2022-01-03T16:32:00Z">
        <w:r w:rsidR="00F979AA" w:rsidRPr="006E75CD" w:rsidDel="00CF08D6">
          <w:rPr>
            <w:rStyle w:val="CommentReference"/>
            <w:rFonts w:ascii="Times New Roman" w:hAnsi="Times New Roman" w:cs="Times New Roman"/>
            <w:sz w:val="24"/>
            <w:szCs w:val="24"/>
          </w:rPr>
          <w:delText xml:space="preserve">of </w:delText>
        </w:r>
        <w:r w:rsidR="005A1C2C" w:rsidRPr="006E75CD" w:rsidDel="00CF08D6">
          <w:rPr>
            <w:rStyle w:val="CommentReference"/>
            <w:rFonts w:ascii="Times New Roman" w:hAnsi="Times New Roman" w:cs="Times New Roman"/>
            <w:sz w:val="24"/>
            <w:szCs w:val="24"/>
          </w:rPr>
          <w:delText xml:space="preserve">these </w:delText>
        </w:r>
        <w:r w:rsidR="00F979AA" w:rsidRPr="006E75CD" w:rsidDel="00CF08D6">
          <w:rPr>
            <w:rStyle w:val="CommentReference"/>
            <w:rFonts w:ascii="Times New Roman" w:hAnsi="Times New Roman" w:cs="Times New Roman"/>
            <w:sz w:val="24"/>
            <w:szCs w:val="24"/>
          </w:rPr>
          <w:delText>services.</w:delText>
        </w:r>
      </w:del>
      <w:ins w:id="20" w:author="Neil, Jordan M (HSC)" w:date="2022-01-03T16:32:00Z">
        <w:r w:rsidR="00CF08D6">
          <w:rPr>
            <w:rStyle w:val="CommentReference"/>
            <w:rFonts w:ascii="Times New Roman" w:hAnsi="Times New Roman" w:cs="Times New Roman"/>
            <w:sz w:val="24"/>
            <w:szCs w:val="24"/>
          </w:rPr>
          <w:t>).</w:t>
        </w:r>
      </w:ins>
      <w:r w:rsidR="006909BF" w:rsidRPr="006E75CD">
        <w:rPr>
          <w:rFonts w:ascii="Times New Roman" w:hAnsi="Times New Roman" w:cs="Times New Roman"/>
          <w:sz w:val="24"/>
          <w:szCs w:val="24"/>
        </w:rPr>
        <w:t xml:space="preserve"> </w:t>
      </w:r>
      <w:r w:rsidR="00B67DA1" w:rsidRPr="006E75CD">
        <w:rPr>
          <w:rFonts w:ascii="Times New Roman" w:hAnsi="Times New Roman" w:cs="Times New Roman"/>
          <w:sz w:val="24"/>
          <w:szCs w:val="24"/>
        </w:rPr>
        <w:t>T</w:t>
      </w:r>
      <w:r w:rsidR="006909BF" w:rsidRPr="006E75CD">
        <w:rPr>
          <w:rFonts w:ascii="Times New Roman" w:hAnsi="Times New Roman" w:cs="Times New Roman"/>
          <w:sz w:val="24"/>
          <w:szCs w:val="24"/>
        </w:rPr>
        <w:t>he purpose of th</w:t>
      </w:r>
      <w:r w:rsidR="000B7B59" w:rsidRPr="006E75CD">
        <w:rPr>
          <w:rFonts w:ascii="Times New Roman" w:hAnsi="Times New Roman" w:cs="Times New Roman"/>
          <w:sz w:val="24"/>
          <w:szCs w:val="24"/>
        </w:rPr>
        <w:t>is</w:t>
      </w:r>
      <w:r w:rsidR="006909BF" w:rsidRPr="006E75CD">
        <w:rPr>
          <w:rFonts w:ascii="Times New Roman" w:hAnsi="Times New Roman" w:cs="Times New Roman"/>
          <w:sz w:val="24"/>
          <w:szCs w:val="24"/>
        </w:rPr>
        <w:t xml:space="preserve"> study was to examine the prevalence </w:t>
      </w:r>
      <w:ins w:id="21" w:author="Neil, Jordan M (HSC)" w:date="2022-01-03T13:03:00Z">
        <w:r w:rsidR="00B944C2" w:rsidRPr="006E75CD">
          <w:rPr>
            <w:rFonts w:ascii="Times New Roman" w:hAnsi="Times New Roman" w:cs="Times New Roman"/>
            <w:sz w:val="24"/>
            <w:szCs w:val="24"/>
          </w:rPr>
          <w:t xml:space="preserve">and perceived utility </w:t>
        </w:r>
      </w:ins>
      <w:r w:rsidR="006909BF" w:rsidRPr="006E75CD">
        <w:rPr>
          <w:rFonts w:ascii="Times New Roman" w:hAnsi="Times New Roman" w:cs="Times New Roman"/>
          <w:sz w:val="24"/>
          <w:szCs w:val="24"/>
        </w:rPr>
        <w:t xml:space="preserve">of mobile technology </w:t>
      </w:r>
      <w:ins w:id="22" w:author="Neil, Jordan M (HSC)" w:date="2022-01-03T16:33:00Z">
        <w:r w:rsidR="001575E6">
          <w:rPr>
            <w:rFonts w:ascii="Times New Roman" w:hAnsi="Times New Roman" w:cs="Times New Roman"/>
            <w:sz w:val="24"/>
            <w:szCs w:val="24"/>
          </w:rPr>
          <w:t>to support</w:t>
        </w:r>
      </w:ins>
      <w:ins w:id="23" w:author="Neil, Jordan M (HSC)" w:date="2022-01-03T13:03:00Z">
        <w:r w:rsidR="00B944C2" w:rsidRPr="006E75CD">
          <w:rPr>
            <w:rFonts w:ascii="Times New Roman" w:hAnsi="Times New Roman" w:cs="Times New Roman"/>
            <w:sz w:val="24"/>
            <w:szCs w:val="24"/>
          </w:rPr>
          <w:t xml:space="preserve"> health behavior change </w:t>
        </w:r>
      </w:ins>
      <w:del w:id="24" w:author="Neil, Jordan M (HSC)" w:date="2022-01-03T12:56:00Z">
        <w:r w:rsidR="006909BF" w:rsidRPr="006E75CD" w:rsidDel="00FB68D2">
          <w:rPr>
            <w:rFonts w:ascii="Times New Roman" w:hAnsi="Times New Roman" w:cs="Times New Roman"/>
            <w:sz w:val="24"/>
            <w:szCs w:val="24"/>
          </w:rPr>
          <w:delText xml:space="preserve">use, including phone ownership, </w:delText>
        </w:r>
        <w:r w:rsidR="00AB62BD" w:rsidRPr="006E75CD" w:rsidDel="00FB68D2">
          <w:rPr>
            <w:rFonts w:ascii="Times New Roman" w:hAnsi="Times New Roman" w:cs="Times New Roman"/>
            <w:sz w:val="24"/>
            <w:szCs w:val="24"/>
          </w:rPr>
          <w:delText xml:space="preserve">type of </w:delText>
        </w:r>
        <w:r w:rsidR="006909BF" w:rsidRPr="006E75CD" w:rsidDel="00FB68D2">
          <w:rPr>
            <w:rFonts w:ascii="Times New Roman" w:hAnsi="Times New Roman" w:cs="Times New Roman"/>
            <w:sz w:val="24"/>
            <w:szCs w:val="24"/>
          </w:rPr>
          <w:delText xml:space="preserve">data plan, use of social media, and overall internet </w:delText>
        </w:r>
      </w:del>
      <w:del w:id="25" w:author="Neil, Jordan M (HSC)" w:date="2022-01-03T13:03:00Z">
        <w:r w:rsidR="00AB62BD" w:rsidRPr="006E75CD" w:rsidDel="00B944C2">
          <w:rPr>
            <w:rFonts w:ascii="Times New Roman" w:hAnsi="Times New Roman" w:cs="Times New Roman"/>
            <w:sz w:val="24"/>
            <w:szCs w:val="24"/>
          </w:rPr>
          <w:delText>use</w:delText>
        </w:r>
        <w:r w:rsidR="006909BF" w:rsidRPr="006E75CD" w:rsidDel="00B944C2">
          <w:rPr>
            <w:rFonts w:ascii="Times New Roman" w:hAnsi="Times New Roman" w:cs="Times New Roman"/>
            <w:sz w:val="24"/>
            <w:szCs w:val="24"/>
          </w:rPr>
          <w:delText xml:space="preserve"> </w:delText>
        </w:r>
      </w:del>
      <w:r w:rsidR="006909BF" w:rsidRPr="006E75CD">
        <w:rPr>
          <w:rFonts w:ascii="Times New Roman" w:hAnsi="Times New Roman" w:cs="Times New Roman"/>
          <w:sz w:val="24"/>
          <w:szCs w:val="24"/>
        </w:rPr>
        <w:t>among RIHA</w:t>
      </w:r>
      <w:del w:id="26" w:author="Neil, Jordan M (HSC)" w:date="2022-01-03T13:03:00Z">
        <w:r w:rsidR="006909BF" w:rsidRPr="006E75CD" w:rsidDel="00B944C2">
          <w:rPr>
            <w:rFonts w:ascii="Times New Roman" w:hAnsi="Times New Roman" w:cs="Times New Roman"/>
            <w:sz w:val="24"/>
            <w:szCs w:val="24"/>
          </w:rPr>
          <w:delText xml:space="preserve">. </w:delText>
        </w:r>
        <w:r w:rsidR="00AB62BD" w:rsidRPr="006E75CD" w:rsidDel="00B944C2">
          <w:rPr>
            <w:rFonts w:ascii="Times New Roman" w:hAnsi="Times New Roman" w:cs="Times New Roman"/>
            <w:sz w:val="24"/>
            <w:szCs w:val="24"/>
          </w:rPr>
          <w:delText>P</w:delText>
        </w:r>
        <w:r w:rsidR="006909BF" w:rsidRPr="006E75CD" w:rsidDel="00B944C2">
          <w:rPr>
            <w:rFonts w:ascii="Times New Roman" w:hAnsi="Times New Roman" w:cs="Times New Roman"/>
            <w:sz w:val="24"/>
            <w:szCs w:val="24"/>
          </w:rPr>
          <w:delText xml:space="preserve">erceived utility of mobile health applications </w:delText>
        </w:r>
        <w:r w:rsidR="00AB62BD" w:rsidRPr="006E75CD" w:rsidDel="00B944C2">
          <w:rPr>
            <w:rFonts w:ascii="Times New Roman" w:hAnsi="Times New Roman" w:cs="Times New Roman"/>
            <w:sz w:val="24"/>
            <w:szCs w:val="24"/>
          </w:rPr>
          <w:delText>for</w:delText>
        </w:r>
        <w:r w:rsidR="006909BF" w:rsidRPr="006E75CD" w:rsidDel="00B944C2">
          <w:rPr>
            <w:rFonts w:ascii="Times New Roman" w:hAnsi="Times New Roman" w:cs="Times New Roman"/>
            <w:sz w:val="24"/>
            <w:szCs w:val="24"/>
          </w:rPr>
          <w:delText xml:space="preserve"> health behavior</w:delText>
        </w:r>
        <w:r w:rsidR="00AB62BD" w:rsidRPr="006E75CD" w:rsidDel="00B944C2">
          <w:rPr>
            <w:rFonts w:ascii="Times New Roman" w:hAnsi="Times New Roman" w:cs="Times New Roman"/>
            <w:sz w:val="24"/>
            <w:szCs w:val="24"/>
          </w:rPr>
          <w:delText xml:space="preserve"> change was also assessed</w:delText>
        </w:r>
      </w:del>
      <w:r w:rsidR="006909BF" w:rsidRPr="006E75CD">
        <w:rPr>
          <w:rFonts w:ascii="Times New Roman" w:hAnsi="Times New Roman" w:cs="Times New Roman"/>
          <w:sz w:val="24"/>
          <w:szCs w:val="24"/>
        </w:rPr>
        <w:t>.</w:t>
      </w:r>
      <w:r w:rsidR="007429DE" w:rsidRPr="006E75CD">
        <w:rPr>
          <w:rFonts w:ascii="Times New Roman" w:hAnsi="Times New Roman" w:cs="Times New Roman"/>
          <w:sz w:val="24"/>
          <w:szCs w:val="24"/>
        </w:rPr>
        <w:t xml:space="preserve"> </w:t>
      </w:r>
      <w:del w:id="27" w:author="Neil, Jordan M (HSC)" w:date="2022-01-03T13:05:00Z">
        <w:r w:rsidR="007429DE" w:rsidRPr="006E75CD" w:rsidDel="00B944C2">
          <w:rPr>
            <w:rFonts w:ascii="Times New Roman" w:hAnsi="Times New Roman" w:cs="Times New Roman"/>
            <w:sz w:val="24"/>
            <w:szCs w:val="24"/>
          </w:rPr>
          <w:delText>The first 32</w:delText>
        </w:r>
        <w:r w:rsidR="0063181B" w:rsidRPr="006E75CD" w:rsidDel="00B944C2">
          <w:rPr>
            <w:rFonts w:ascii="Times New Roman" w:hAnsi="Times New Roman" w:cs="Times New Roman"/>
            <w:sz w:val="24"/>
            <w:szCs w:val="24"/>
          </w:rPr>
          <w:delText>4</w:delText>
        </w:r>
        <w:r w:rsidR="007429DE" w:rsidRPr="006E75CD" w:rsidDel="00B944C2">
          <w:rPr>
            <w:rFonts w:ascii="Times New Roman" w:hAnsi="Times New Roman" w:cs="Times New Roman"/>
            <w:sz w:val="24"/>
            <w:szCs w:val="24"/>
          </w:rPr>
          <w:delText xml:space="preserve"> </w:delText>
        </w:r>
      </w:del>
      <w:ins w:id="28" w:author="Neil, Jordan M (HSC)" w:date="2022-01-03T13:05:00Z">
        <w:r w:rsidR="00B944C2" w:rsidRPr="006E75CD">
          <w:rPr>
            <w:rFonts w:ascii="Times New Roman" w:hAnsi="Times New Roman" w:cs="Times New Roman"/>
            <w:sz w:val="24"/>
            <w:szCs w:val="24"/>
          </w:rPr>
          <w:t>P</w:t>
        </w:r>
      </w:ins>
      <w:del w:id="29" w:author="Neil, Jordan M (HSC)" w:date="2022-01-03T13:05:00Z">
        <w:r w:rsidR="007429DE" w:rsidRPr="006E75CD" w:rsidDel="00B944C2">
          <w:rPr>
            <w:rFonts w:ascii="Times New Roman" w:hAnsi="Times New Roman" w:cs="Times New Roman"/>
            <w:sz w:val="24"/>
            <w:szCs w:val="24"/>
          </w:rPr>
          <w:delText>p</w:delText>
        </w:r>
      </w:del>
      <w:r w:rsidR="007429DE" w:rsidRPr="006E75CD">
        <w:rPr>
          <w:rFonts w:ascii="Times New Roman" w:hAnsi="Times New Roman" w:cs="Times New Roman"/>
          <w:sz w:val="24"/>
          <w:szCs w:val="24"/>
        </w:rPr>
        <w:t xml:space="preserve">articipants </w:t>
      </w:r>
      <w:ins w:id="30" w:author="Neil, Jordan M (HSC)" w:date="2022-01-03T13:05:00Z">
        <w:r w:rsidR="00B944C2" w:rsidRPr="006E75CD">
          <w:rPr>
            <w:rFonts w:ascii="Times New Roman" w:hAnsi="Times New Roman" w:cs="Times New Roman"/>
            <w:sz w:val="24"/>
            <w:szCs w:val="24"/>
          </w:rPr>
          <w:t>(</w:t>
        </w:r>
        <w:r w:rsidR="00B944C2" w:rsidRPr="006E75CD">
          <w:rPr>
            <w:rFonts w:ascii="Times New Roman" w:hAnsi="Times New Roman" w:cs="Times New Roman"/>
            <w:i/>
            <w:sz w:val="24"/>
            <w:szCs w:val="24"/>
            <w:rPrChange w:id="31" w:author="Neil, Jordan M (HSC)" w:date="2022-01-03T16:23:00Z">
              <w:rPr>
                <w:rFonts w:ascii="Times New Roman" w:hAnsi="Times New Roman" w:cs="Times New Roman"/>
                <w:sz w:val="24"/>
                <w:szCs w:val="24"/>
              </w:rPr>
            </w:rPrChange>
          </w:rPr>
          <w:t>N</w:t>
        </w:r>
        <w:r w:rsidR="00B944C2" w:rsidRPr="006E75CD">
          <w:rPr>
            <w:rFonts w:ascii="Times New Roman" w:hAnsi="Times New Roman" w:cs="Times New Roman"/>
            <w:sz w:val="24"/>
            <w:szCs w:val="24"/>
          </w:rPr>
          <w:t xml:space="preserve">=324) </w:t>
        </w:r>
      </w:ins>
      <w:del w:id="32" w:author="Neil, Jordan M (HSC)" w:date="2022-01-03T13:05:00Z">
        <w:r w:rsidR="007429DE" w:rsidRPr="006E75CD" w:rsidDel="00B944C2">
          <w:rPr>
            <w:rFonts w:ascii="Times New Roman" w:hAnsi="Times New Roman" w:cs="Times New Roman"/>
            <w:sz w:val="24"/>
            <w:szCs w:val="24"/>
          </w:rPr>
          <w:delText xml:space="preserve">who </w:delText>
        </w:r>
      </w:del>
      <w:r w:rsidR="007429DE" w:rsidRPr="006E75CD">
        <w:rPr>
          <w:rFonts w:ascii="Times New Roman" w:hAnsi="Times New Roman" w:cs="Times New Roman"/>
          <w:sz w:val="24"/>
          <w:szCs w:val="24"/>
        </w:rPr>
        <w:t xml:space="preserve">enrolled in </w:t>
      </w:r>
      <w:r w:rsidR="006909BF" w:rsidRPr="006E75CD">
        <w:rPr>
          <w:rFonts w:ascii="Times New Roman" w:hAnsi="Times New Roman" w:cs="Times New Roman"/>
          <w:sz w:val="24"/>
          <w:szCs w:val="24"/>
        </w:rPr>
        <w:t xml:space="preserve">an ongoing </w:t>
      </w:r>
      <w:del w:id="33" w:author="Neil, Jordan M (HSC)" w:date="2022-01-03T13:06:00Z">
        <w:r w:rsidR="006909BF" w:rsidRPr="006E75CD" w:rsidDel="00B944C2">
          <w:rPr>
            <w:rFonts w:ascii="Times New Roman" w:hAnsi="Times New Roman" w:cs="Times New Roman"/>
            <w:sz w:val="24"/>
            <w:szCs w:val="24"/>
          </w:rPr>
          <w:delText xml:space="preserve">three-armed </w:delText>
        </w:r>
      </w:del>
      <w:del w:id="34" w:author="Neil, Jordan M (HSC)" w:date="2022-01-03T13:05:00Z">
        <w:r w:rsidR="006909BF" w:rsidRPr="006E75CD" w:rsidDel="00B944C2">
          <w:rPr>
            <w:rFonts w:ascii="Times New Roman" w:hAnsi="Times New Roman" w:cs="Times New Roman"/>
            <w:sz w:val="24"/>
            <w:szCs w:val="24"/>
          </w:rPr>
          <w:delText>randomized controlled trial</w:delText>
        </w:r>
      </w:del>
      <w:ins w:id="35" w:author="Neil, Jordan M (HSC)" w:date="2022-01-03T13:05:00Z">
        <w:r w:rsidR="00B944C2" w:rsidRPr="006E75CD">
          <w:rPr>
            <w:rFonts w:ascii="Times New Roman" w:hAnsi="Times New Roman" w:cs="Times New Roman"/>
            <w:sz w:val="24"/>
            <w:szCs w:val="24"/>
          </w:rPr>
          <w:t>RCT</w:t>
        </w:r>
      </w:ins>
      <w:r w:rsidR="006909BF" w:rsidRPr="006E75CD">
        <w:rPr>
          <w:rFonts w:ascii="Times New Roman" w:hAnsi="Times New Roman" w:cs="Times New Roman"/>
          <w:sz w:val="24"/>
          <w:szCs w:val="24"/>
        </w:rPr>
        <w:t xml:space="preserve"> at a </w:t>
      </w:r>
      <w:del w:id="36" w:author="Neil, Jordan M (HSC)" w:date="2022-01-03T13:06:00Z">
        <w:r w:rsidR="006909BF" w:rsidRPr="006E75CD" w:rsidDel="00E652EF">
          <w:rPr>
            <w:rFonts w:ascii="Times New Roman" w:hAnsi="Times New Roman" w:cs="Times New Roman"/>
            <w:sz w:val="24"/>
            <w:szCs w:val="24"/>
          </w:rPr>
          <w:delText xml:space="preserve">large </w:delText>
        </w:r>
      </w:del>
      <w:r w:rsidR="006909BF" w:rsidRPr="006E75CD">
        <w:rPr>
          <w:rFonts w:ascii="Times New Roman" w:hAnsi="Times New Roman" w:cs="Times New Roman"/>
          <w:sz w:val="24"/>
          <w:szCs w:val="24"/>
        </w:rPr>
        <w:t>homeless shelter in Dallas, Texas</w:t>
      </w:r>
      <w:r w:rsidR="007429DE" w:rsidRPr="006E75CD">
        <w:rPr>
          <w:rFonts w:ascii="Times New Roman" w:hAnsi="Times New Roman" w:cs="Times New Roman"/>
          <w:sz w:val="24"/>
          <w:szCs w:val="24"/>
        </w:rPr>
        <w:t xml:space="preserve"> </w:t>
      </w:r>
      <w:proofErr w:type="gramStart"/>
      <w:r w:rsidR="007429DE" w:rsidRPr="006E75CD">
        <w:rPr>
          <w:rFonts w:ascii="Times New Roman" w:hAnsi="Times New Roman" w:cs="Times New Roman"/>
          <w:sz w:val="24"/>
          <w:szCs w:val="24"/>
        </w:rPr>
        <w:t>were</w:t>
      </w:r>
      <w:proofErr w:type="gramEnd"/>
      <w:r w:rsidR="007429DE" w:rsidRPr="006E75CD">
        <w:rPr>
          <w:rFonts w:ascii="Times New Roman" w:hAnsi="Times New Roman" w:cs="Times New Roman"/>
          <w:sz w:val="24"/>
          <w:szCs w:val="24"/>
        </w:rPr>
        <w:t xml:space="preserve"> included in the current cross-sectional analyses.</w:t>
      </w:r>
      <w:r w:rsidR="007429DE" w:rsidRPr="006E75CD">
        <w:rPr>
          <w:rFonts w:ascii="Times New Roman" w:hAnsi="Times New Roman" w:cs="Times New Roman"/>
          <w:b/>
          <w:sz w:val="24"/>
          <w:szCs w:val="24"/>
        </w:rPr>
        <w:t xml:space="preserve"> </w:t>
      </w:r>
      <w:del w:id="37" w:author="Neil, Jordan M (HSC)" w:date="2022-01-03T12:57:00Z">
        <w:r w:rsidR="000D5B20" w:rsidRPr="006E75CD" w:rsidDel="00B944C2">
          <w:rPr>
            <w:rFonts w:ascii="Times New Roman" w:hAnsi="Times New Roman" w:cs="Times New Roman"/>
            <w:sz w:val="24"/>
            <w:szCs w:val="24"/>
          </w:rPr>
          <w:delText>Participants were predominantly male (84.9%), Black or African American (59.9%), and 39.8 years old (SD, 10.9).</w:delText>
        </w:r>
        <w:r w:rsidR="00432B88" w:rsidRPr="006E75CD" w:rsidDel="00B944C2">
          <w:rPr>
            <w:rFonts w:ascii="Times New Roman" w:hAnsi="Times New Roman" w:cs="Times New Roman"/>
            <w:sz w:val="24"/>
            <w:szCs w:val="24"/>
          </w:rPr>
          <w:delText xml:space="preserve"> </w:delText>
        </w:r>
      </w:del>
      <w:r w:rsidR="000D5B20" w:rsidRPr="006E75CD">
        <w:rPr>
          <w:rFonts w:ascii="Times New Roman" w:hAnsi="Times New Roman" w:cs="Times New Roman"/>
          <w:sz w:val="24"/>
          <w:szCs w:val="24"/>
        </w:rPr>
        <w:t>Overall, 28.4% (92/324) of participants had a</w:t>
      </w:r>
      <w:r w:rsidR="00AB62BD" w:rsidRPr="006E75CD">
        <w:rPr>
          <w:rFonts w:ascii="Times New Roman" w:hAnsi="Times New Roman" w:cs="Times New Roman"/>
          <w:sz w:val="24"/>
          <w:szCs w:val="24"/>
        </w:rPr>
        <w:t>n active</w:t>
      </w:r>
      <w:r w:rsidR="000D5B20" w:rsidRPr="006E75CD">
        <w:rPr>
          <w:rFonts w:ascii="Times New Roman" w:hAnsi="Times New Roman" w:cs="Times New Roman"/>
          <w:sz w:val="24"/>
          <w:szCs w:val="24"/>
        </w:rPr>
        <w:t xml:space="preserve"> cell phone</w:t>
      </w:r>
      <w:r w:rsidR="00AB62BD" w:rsidRPr="006E75CD">
        <w:rPr>
          <w:rFonts w:ascii="Times New Roman" w:hAnsi="Times New Roman" w:cs="Times New Roman"/>
          <w:sz w:val="24"/>
          <w:szCs w:val="24"/>
        </w:rPr>
        <w:t>, of which</w:t>
      </w:r>
      <w:r w:rsidR="00423EA9" w:rsidRPr="006E75CD">
        <w:rPr>
          <w:rFonts w:ascii="Times New Roman" w:hAnsi="Times New Roman" w:cs="Times New Roman"/>
          <w:sz w:val="24"/>
          <w:szCs w:val="24"/>
        </w:rPr>
        <w:t>,</w:t>
      </w:r>
      <w:r w:rsidR="00AB62BD" w:rsidRPr="006E75CD">
        <w:rPr>
          <w:rFonts w:ascii="Times New Roman" w:hAnsi="Times New Roman" w:cs="Times New Roman"/>
          <w:sz w:val="24"/>
          <w:szCs w:val="24"/>
        </w:rPr>
        <w:t xml:space="preserve"> 84.8% </w:t>
      </w:r>
      <w:r w:rsidR="000D5B20" w:rsidRPr="006E75CD">
        <w:rPr>
          <w:rFonts w:ascii="Times New Roman" w:hAnsi="Times New Roman" w:cs="Times New Roman"/>
          <w:sz w:val="24"/>
          <w:szCs w:val="24"/>
        </w:rPr>
        <w:t>(</w:t>
      </w:r>
      <w:r w:rsidR="00AB62BD" w:rsidRPr="006E75CD">
        <w:rPr>
          <w:rFonts w:ascii="Times New Roman" w:hAnsi="Times New Roman" w:cs="Times New Roman"/>
          <w:sz w:val="24"/>
          <w:szCs w:val="24"/>
        </w:rPr>
        <w:t>78</w:t>
      </w:r>
      <w:r w:rsidR="000D5B20" w:rsidRPr="006E75CD">
        <w:rPr>
          <w:rFonts w:ascii="Times New Roman" w:hAnsi="Times New Roman" w:cs="Times New Roman"/>
          <w:sz w:val="24"/>
          <w:szCs w:val="24"/>
        </w:rPr>
        <w:t xml:space="preserve">/92) </w:t>
      </w:r>
      <w:r w:rsidR="00AB62BD" w:rsidRPr="006E75CD">
        <w:rPr>
          <w:rFonts w:ascii="Times New Roman" w:hAnsi="Times New Roman" w:cs="Times New Roman"/>
          <w:sz w:val="24"/>
          <w:szCs w:val="24"/>
        </w:rPr>
        <w:t>were</w:t>
      </w:r>
      <w:r w:rsidR="000D5B20" w:rsidRPr="006E75CD">
        <w:rPr>
          <w:rFonts w:ascii="Times New Roman" w:hAnsi="Times New Roman" w:cs="Times New Roman"/>
          <w:sz w:val="24"/>
          <w:szCs w:val="24"/>
        </w:rPr>
        <w:t xml:space="preserve"> smartphone</w:t>
      </w:r>
      <w:r w:rsidR="00AB62BD" w:rsidRPr="006E75CD">
        <w:rPr>
          <w:rFonts w:ascii="Times New Roman" w:hAnsi="Times New Roman" w:cs="Times New Roman"/>
          <w:sz w:val="24"/>
          <w:szCs w:val="24"/>
        </w:rPr>
        <w:t>s</w:t>
      </w:r>
      <w:r w:rsidR="006B285C" w:rsidRPr="006E75CD">
        <w:rPr>
          <w:rFonts w:ascii="Times New Roman" w:hAnsi="Times New Roman" w:cs="Times New Roman"/>
          <w:sz w:val="24"/>
          <w:szCs w:val="24"/>
        </w:rPr>
        <w:t>.</w:t>
      </w:r>
      <w:r w:rsidR="000D5B20" w:rsidRPr="006E75CD">
        <w:rPr>
          <w:rFonts w:ascii="Times New Roman" w:hAnsi="Times New Roman" w:cs="Times New Roman"/>
          <w:sz w:val="24"/>
          <w:szCs w:val="24"/>
        </w:rPr>
        <w:t xml:space="preserve"> </w:t>
      </w:r>
      <w:del w:id="38" w:author="Neil, Jordan M (HSC)" w:date="2022-01-03T13:04:00Z">
        <w:r w:rsidR="008648BE" w:rsidRPr="006E75CD" w:rsidDel="00B944C2">
          <w:rPr>
            <w:rFonts w:ascii="Times New Roman" w:hAnsi="Times New Roman" w:cs="Times New Roman"/>
            <w:sz w:val="24"/>
            <w:szCs w:val="24"/>
          </w:rPr>
          <w:delText>The majority of participants</w:delText>
        </w:r>
        <w:r w:rsidR="000D5B20" w:rsidRPr="006E75CD" w:rsidDel="00B944C2">
          <w:rPr>
            <w:rFonts w:ascii="Times New Roman" w:hAnsi="Times New Roman" w:cs="Times New Roman"/>
            <w:sz w:val="24"/>
            <w:szCs w:val="24"/>
          </w:rPr>
          <w:delText xml:space="preserve"> (287/324</w:delText>
        </w:r>
        <w:r w:rsidR="008648BE" w:rsidRPr="006E75CD" w:rsidDel="00B944C2">
          <w:rPr>
            <w:rFonts w:ascii="Times New Roman" w:hAnsi="Times New Roman" w:cs="Times New Roman"/>
            <w:sz w:val="24"/>
            <w:szCs w:val="24"/>
          </w:rPr>
          <w:delText>, 88.6%</w:delText>
        </w:r>
        <w:r w:rsidR="000D5B20" w:rsidRPr="006E75CD" w:rsidDel="00B944C2">
          <w:rPr>
            <w:rFonts w:ascii="Times New Roman" w:hAnsi="Times New Roman" w:cs="Times New Roman"/>
            <w:sz w:val="24"/>
            <w:szCs w:val="24"/>
          </w:rPr>
          <w:delText xml:space="preserve">) reported accessing the internet at least weekly, </w:delText>
        </w:r>
        <w:r w:rsidR="00AF2499" w:rsidRPr="006E75CD" w:rsidDel="00B944C2">
          <w:rPr>
            <w:rFonts w:ascii="Times New Roman" w:hAnsi="Times New Roman" w:cs="Times New Roman"/>
            <w:sz w:val="24"/>
            <w:szCs w:val="24"/>
          </w:rPr>
          <w:delText>with</w:delText>
        </w:r>
        <w:r w:rsidR="000D5B20" w:rsidRPr="006E75CD" w:rsidDel="00B944C2">
          <w:rPr>
            <w:rFonts w:ascii="Times New Roman" w:hAnsi="Times New Roman" w:cs="Times New Roman"/>
            <w:sz w:val="24"/>
            <w:szCs w:val="24"/>
          </w:rPr>
          <w:delText xml:space="preserve"> </w:delText>
        </w:r>
        <w:r w:rsidR="00AB62BD" w:rsidRPr="006E75CD" w:rsidDel="00B944C2">
          <w:rPr>
            <w:rFonts w:ascii="Times New Roman" w:hAnsi="Times New Roman" w:cs="Times New Roman"/>
            <w:sz w:val="24"/>
            <w:szCs w:val="24"/>
          </w:rPr>
          <w:delText xml:space="preserve">regular weekly use of </w:delText>
        </w:r>
        <w:r w:rsidR="000D5B20" w:rsidRPr="006E75CD" w:rsidDel="00B944C2">
          <w:rPr>
            <w:rFonts w:ascii="Times New Roman" w:hAnsi="Times New Roman" w:cs="Times New Roman"/>
            <w:sz w:val="24"/>
            <w:szCs w:val="24"/>
          </w:rPr>
          <w:delText>email (250/324, 77.2%) and Facebook (</w:delText>
        </w:r>
        <w:r w:rsidR="00FD6483" w:rsidRPr="006E75CD" w:rsidDel="00B944C2">
          <w:rPr>
            <w:rFonts w:ascii="Times New Roman" w:hAnsi="Times New Roman" w:cs="Times New Roman"/>
            <w:sz w:val="24"/>
            <w:szCs w:val="24"/>
          </w:rPr>
          <w:delText>179</w:delText>
        </w:r>
        <w:r w:rsidR="000D5B20" w:rsidRPr="006E75CD" w:rsidDel="00B944C2">
          <w:rPr>
            <w:rFonts w:ascii="Times New Roman" w:hAnsi="Times New Roman" w:cs="Times New Roman"/>
            <w:sz w:val="24"/>
            <w:szCs w:val="24"/>
          </w:rPr>
          <w:delText xml:space="preserve">/324, </w:delText>
        </w:r>
        <w:r w:rsidR="000D409F" w:rsidRPr="006E75CD" w:rsidDel="00B944C2">
          <w:rPr>
            <w:rFonts w:ascii="Times New Roman" w:hAnsi="Times New Roman" w:cs="Times New Roman"/>
            <w:sz w:val="24"/>
            <w:szCs w:val="24"/>
          </w:rPr>
          <w:delText>55.2</w:delText>
        </w:r>
        <w:r w:rsidR="000D5B20" w:rsidRPr="006E75CD" w:rsidDel="00B944C2">
          <w:rPr>
            <w:rFonts w:ascii="Times New Roman" w:hAnsi="Times New Roman" w:cs="Times New Roman"/>
            <w:sz w:val="24"/>
            <w:szCs w:val="24"/>
          </w:rPr>
          <w:delText>%)</w:delText>
        </w:r>
        <w:r w:rsidR="00587F68" w:rsidRPr="006E75CD" w:rsidDel="00B944C2">
          <w:rPr>
            <w:rFonts w:ascii="Times New Roman" w:hAnsi="Times New Roman" w:cs="Times New Roman"/>
            <w:sz w:val="24"/>
            <w:szCs w:val="24"/>
          </w:rPr>
          <w:delText>.</w:delText>
        </w:r>
        <w:r w:rsidR="002800C3" w:rsidRPr="006E75CD" w:rsidDel="00B944C2">
          <w:rPr>
            <w:rFonts w:ascii="Times New Roman" w:hAnsi="Times New Roman" w:cs="Times New Roman"/>
            <w:sz w:val="24"/>
            <w:szCs w:val="24"/>
          </w:rPr>
          <w:delText xml:space="preserve"> </w:delText>
        </w:r>
      </w:del>
      <w:r w:rsidR="00423EA9" w:rsidRPr="006E75CD">
        <w:rPr>
          <w:rFonts w:ascii="Times New Roman" w:hAnsi="Times New Roman" w:cs="Times New Roman"/>
          <w:sz w:val="24"/>
          <w:szCs w:val="24"/>
        </w:rPr>
        <w:t>Most p</w:t>
      </w:r>
      <w:r w:rsidR="000D5B20" w:rsidRPr="006E75CD">
        <w:rPr>
          <w:rFonts w:ascii="Times New Roman" w:hAnsi="Times New Roman" w:cs="Times New Roman"/>
          <w:sz w:val="24"/>
          <w:szCs w:val="24"/>
        </w:rPr>
        <w:t>articipants believe</w:t>
      </w:r>
      <w:r w:rsidR="00537674" w:rsidRPr="006E75CD">
        <w:rPr>
          <w:rFonts w:ascii="Times New Roman" w:hAnsi="Times New Roman" w:cs="Times New Roman"/>
          <w:sz w:val="24"/>
          <w:szCs w:val="24"/>
        </w:rPr>
        <w:t>d</w:t>
      </w:r>
      <w:r w:rsidR="000D5B20" w:rsidRPr="006E75CD">
        <w:rPr>
          <w:rFonts w:ascii="Times New Roman" w:hAnsi="Times New Roman" w:cs="Times New Roman"/>
          <w:sz w:val="24"/>
          <w:szCs w:val="24"/>
        </w:rPr>
        <w:t xml:space="preserve"> that smartphone apps c</w:t>
      </w:r>
      <w:r w:rsidR="00AB62BD" w:rsidRPr="006E75CD">
        <w:rPr>
          <w:rFonts w:ascii="Times New Roman" w:hAnsi="Times New Roman" w:cs="Times New Roman"/>
          <w:sz w:val="24"/>
          <w:szCs w:val="24"/>
        </w:rPr>
        <w:t>ould</w:t>
      </w:r>
      <w:r w:rsidR="000D5B20" w:rsidRPr="006E75CD">
        <w:rPr>
          <w:rFonts w:ascii="Times New Roman" w:hAnsi="Times New Roman" w:cs="Times New Roman"/>
          <w:sz w:val="24"/>
          <w:szCs w:val="24"/>
        </w:rPr>
        <w:t xml:space="preserve"> </w:t>
      </w:r>
      <w:del w:id="39" w:author="Neil, Jordan M (HSC)" w:date="2022-01-03T16:34:00Z">
        <w:r w:rsidR="000D5B20" w:rsidRPr="006E75CD" w:rsidDel="006C65D3">
          <w:rPr>
            <w:rFonts w:ascii="Times New Roman" w:hAnsi="Times New Roman" w:cs="Times New Roman"/>
            <w:sz w:val="24"/>
            <w:szCs w:val="24"/>
          </w:rPr>
          <w:delText xml:space="preserve">be used to </w:delText>
        </w:r>
      </w:del>
      <w:ins w:id="40" w:author="Neil, Jordan M (HSC)" w:date="2022-01-03T16:34:00Z">
        <w:r w:rsidR="006C65D3">
          <w:rPr>
            <w:rFonts w:ascii="Times New Roman" w:hAnsi="Times New Roman" w:cs="Times New Roman"/>
            <w:sz w:val="24"/>
            <w:szCs w:val="24"/>
          </w:rPr>
          <w:t xml:space="preserve">help </w:t>
        </w:r>
      </w:ins>
      <w:r w:rsidR="000D5B20" w:rsidRPr="006E75CD">
        <w:rPr>
          <w:rFonts w:ascii="Times New Roman" w:hAnsi="Times New Roman" w:cs="Times New Roman"/>
          <w:sz w:val="24"/>
          <w:szCs w:val="24"/>
        </w:rPr>
        <w:t xml:space="preserve">change </w:t>
      </w:r>
      <w:r w:rsidR="00AB62BD" w:rsidRPr="006E75CD">
        <w:rPr>
          <w:rFonts w:ascii="Times New Roman" w:hAnsi="Times New Roman" w:cs="Times New Roman"/>
          <w:sz w:val="24"/>
          <w:szCs w:val="24"/>
        </w:rPr>
        <w:t xml:space="preserve">their </w:t>
      </w:r>
      <w:r w:rsidR="000D5B20" w:rsidRPr="006E75CD">
        <w:rPr>
          <w:rFonts w:ascii="Times New Roman" w:hAnsi="Times New Roman" w:cs="Times New Roman"/>
          <w:sz w:val="24"/>
          <w:szCs w:val="24"/>
        </w:rPr>
        <w:t xml:space="preserve">actions or behaviors (265/324, 82.8%); however, only a quarter </w:t>
      </w:r>
      <w:del w:id="41" w:author="Neil, Jordan M (HSC)" w:date="2022-01-03T16:35:00Z">
        <w:r w:rsidR="000D5B20" w:rsidRPr="006E75CD" w:rsidDel="001954EF">
          <w:rPr>
            <w:rFonts w:ascii="Times New Roman" w:hAnsi="Times New Roman" w:cs="Times New Roman"/>
            <w:sz w:val="24"/>
            <w:szCs w:val="24"/>
          </w:rPr>
          <w:delText xml:space="preserve">of participants </w:delText>
        </w:r>
      </w:del>
      <w:r w:rsidR="000D5B20" w:rsidRPr="006E75CD">
        <w:rPr>
          <w:rFonts w:ascii="Times New Roman" w:hAnsi="Times New Roman" w:cs="Times New Roman"/>
          <w:sz w:val="24"/>
          <w:szCs w:val="24"/>
        </w:rPr>
        <w:t xml:space="preserve">had ever used an app for this purpose (81/324, 25.1%). </w:t>
      </w:r>
      <w:del w:id="42" w:author="Neil, Jordan M (HSC)" w:date="2022-01-03T16:35:00Z">
        <w:r w:rsidR="000D5B20" w:rsidRPr="006E75CD" w:rsidDel="001954EF">
          <w:rPr>
            <w:rFonts w:ascii="Times New Roman" w:hAnsi="Times New Roman" w:cs="Times New Roman"/>
            <w:sz w:val="24"/>
            <w:szCs w:val="24"/>
          </w:rPr>
          <w:delText>The most common</w:delText>
        </w:r>
        <w:r w:rsidR="00AB62BD" w:rsidRPr="006E75CD" w:rsidDel="001954EF">
          <w:rPr>
            <w:rFonts w:ascii="Times New Roman" w:hAnsi="Times New Roman" w:cs="Times New Roman"/>
            <w:sz w:val="24"/>
            <w:szCs w:val="24"/>
          </w:rPr>
          <w:delText>ly used</w:delText>
        </w:r>
      </w:del>
      <w:ins w:id="43" w:author="Neil, Jordan M (HSC)" w:date="2022-01-03T16:35:00Z">
        <w:r w:rsidR="001954EF">
          <w:rPr>
            <w:rFonts w:ascii="Times New Roman" w:hAnsi="Times New Roman" w:cs="Times New Roman"/>
            <w:sz w:val="24"/>
            <w:szCs w:val="24"/>
          </w:rPr>
          <w:t xml:space="preserve">Apps were most commonly used </w:t>
        </w:r>
      </w:ins>
      <w:del w:id="44" w:author="Neil, Jordan M (HSC)" w:date="2022-01-03T16:35:00Z">
        <w:r w:rsidR="00AB62BD" w:rsidRPr="006E75CD" w:rsidDel="005E16AC">
          <w:rPr>
            <w:rFonts w:ascii="Times New Roman" w:hAnsi="Times New Roman" w:cs="Times New Roman"/>
            <w:sz w:val="24"/>
            <w:szCs w:val="24"/>
          </w:rPr>
          <w:delText xml:space="preserve"> health behavior change</w:delText>
        </w:r>
        <w:r w:rsidR="000D5B20" w:rsidRPr="006E75CD" w:rsidDel="005E16AC">
          <w:rPr>
            <w:rFonts w:ascii="Times New Roman" w:hAnsi="Times New Roman" w:cs="Times New Roman"/>
            <w:sz w:val="24"/>
            <w:szCs w:val="24"/>
          </w:rPr>
          <w:delText xml:space="preserve"> </w:delText>
        </w:r>
        <w:r w:rsidR="00AB62BD" w:rsidRPr="006E75CD" w:rsidDel="005E16AC">
          <w:rPr>
            <w:rFonts w:ascii="Times New Roman" w:hAnsi="Times New Roman" w:cs="Times New Roman"/>
            <w:sz w:val="24"/>
            <w:szCs w:val="24"/>
          </w:rPr>
          <w:delText>apps</w:delText>
        </w:r>
        <w:r w:rsidR="000D5B20" w:rsidRPr="006E75CD" w:rsidDel="005E16AC">
          <w:rPr>
            <w:rFonts w:ascii="Times New Roman" w:hAnsi="Times New Roman" w:cs="Times New Roman"/>
            <w:sz w:val="24"/>
            <w:szCs w:val="24"/>
          </w:rPr>
          <w:delText xml:space="preserve"> were </w:delText>
        </w:r>
      </w:del>
      <w:r w:rsidR="000D5B20" w:rsidRPr="006E75CD">
        <w:rPr>
          <w:rFonts w:ascii="Times New Roman" w:hAnsi="Times New Roman" w:cs="Times New Roman"/>
          <w:sz w:val="24"/>
          <w:szCs w:val="24"/>
        </w:rPr>
        <w:t>for physical activity (42/81, 51.2%)</w:t>
      </w:r>
      <w:ins w:id="45" w:author="Neil, Jordan M (HSC)" w:date="2022-01-03T16:33:00Z">
        <w:r w:rsidR="00E06E2E">
          <w:rPr>
            <w:rFonts w:ascii="Times New Roman" w:hAnsi="Times New Roman" w:cs="Times New Roman"/>
            <w:sz w:val="24"/>
            <w:szCs w:val="24"/>
          </w:rPr>
          <w:t xml:space="preserve"> and</w:t>
        </w:r>
      </w:ins>
      <w:del w:id="46" w:author="Neil, Jordan M (HSC)" w:date="2022-01-03T16:33:00Z">
        <w:r w:rsidR="000D5B20" w:rsidRPr="006E75CD" w:rsidDel="00E06E2E">
          <w:rPr>
            <w:rFonts w:ascii="Times New Roman" w:hAnsi="Times New Roman" w:cs="Times New Roman"/>
            <w:sz w:val="24"/>
            <w:szCs w:val="24"/>
          </w:rPr>
          <w:delText>,</w:delText>
        </w:r>
      </w:del>
      <w:r w:rsidR="000D5B20" w:rsidRPr="006E75CD">
        <w:rPr>
          <w:rFonts w:ascii="Times New Roman" w:hAnsi="Times New Roman" w:cs="Times New Roman"/>
          <w:sz w:val="24"/>
          <w:szCs w:val="24"/>
        </w:rPr>
        <w:t xml:space="preserve"> food/calorie tracking (41/81, 50.0%)</w:t>
      </w:r>
      <w:ins w:id="47" w:author="Neil, Jordan M (HSC)" w:date="2022-01-03T16:32:00Z">
        <w:r w:rsidR="00E06E2E">
          <w:rPr>
            <w:rFonts w:ascii="Times New Roman" w:hAnsi="Times New Roman" w:cs="Times New Roman"/>
            <w:sz w:val="24"/>
            <w:szCs w:val="24"/>
          </w:rPr>
          <w:t xml:space="preserve">. </w:t>
        </w:r>
      </w:ins>
      <w:del w:id="48" w:author="Neil, Jordan M (HSC)" w:date="2022-01-03T16:32:00Z">
        <w:r w:rsidR="000D5B20" w:rsidRPr="006E75CD" w:rsidDel="00E06E2E">
          <w:rPr>
            <w:rFonts w:ascii="Times New Roman" w:hAnsi="Times New Roman" w:cs="Times New Roman"/>
            <w:sz w:val="24"/>
            <w:szCs w:val="24"/>
          </w:rPr>
          <w:delText>, and medication reminders (40/81, 48.8%).</w:delText>
        </w:r>
        <w:r w:rsidR="009B1F38" w:rsidRPr="006E75CD" w:rsidDel="00E06E2E">
          <w:rPr>
            <w:rFonts w:ascii="Times New Roman" w:hAnsi="Times New Roman" w:cs="Times New Roman"/>
            <w:sz w:val="24"/>
            <w:szCs w:val="24"/>
          </w:rPr>
          <w:delText xml:space="preserve"> </w:delText>
        </w:r>
      </w:del>
      <w:del w:id="49" w:author="Neil, Jordan M (HSC)" w:date="2022-01-03T16:28:00Z">
        <w:r w:rsidR="009B1F38" w:rsidRPr="006E75CD" w:rsidDel="002E6831">
          <w:rPr>
            <w:rFonts w:ascii="Times New Roman" w:hAnsi="Times New Roman" w:cs="Times New Roman"/>
            <w:sz w:val="24"/>
            <w:szCs w:val="24"/>
          </w:rPr>
          <w:delText>Th</w:delText>
        </w:r>
        <w:r w:rsidR="009A38D2" w:rsidRPr="006E75CD" w:rsidDel="002E6831">
          <w:rPr>
            <w:rFonts w:ascii="Times New Roman" w:hAnsi="Times New Roman" w:cs="Times New Roman"/>
            <w:sz w:val="24"/>
            <w:szCs w:val="24"/>
          </w:rPr>
          <w:delText xml:space="preserve">ese </w:delText>
        </w:r>
      </w:del>
      <w:ins w:id="50" w:author="Neil, Jordan M (HSC)" w:date="2022-01-03T16:28:00Z">
        <w:r w:rsidR="002E6831">
          <w:rPr>
            <w:rFonts w:ascii="Times New Roman" w:hAnsi="Times New Roman" w:cs="Times New Roman"/>
            <w:sz w:val="24"/>
            <w:szCs w:val="24"/>
          </w:rPr>
          <w:t>F</w:t>
        </w:r>
      </w:ins>
      <w:del w:id="51" w:author="Neil, Jordan M (HSC)" w:date="2022-01-03T16:28:00Z">
        <w:r w:rsidR="009A38D2" w:rsidRPr="006E75CD" w:rsidDel="002E6831">
          <w:rPr>
            <w:rFonts w:ascii="Times New Roman" w:hAnsi="Times New Roman" w:cs="Times New Roman"/>
            <w:sz w:val="24"/>
            <w:szCs w:val="24"/>
          </w:rPr>
          <w:delText>f</w:delText>
        </w:r>
      </w:del>
      <w:r w:rsidR="009A38D2" w:rsidRPr="006E75CD">
        <w:rPr>
          <w:rFonts w:ascii="Times New Roman" w:hAnsi="Times New Roman" w:cs="Times New Roman"/>
          <w:sz w:val="24"/>
          <w:szCs w:val="24"/>
        </w:rPr>
        <w:t xml:space="preserve">indings </w:t>
      </w:r>
      <w:r w:rsidR="008838A4" w:rsidRPr="006E75CD">
        <w:rPr>
          <w:rFonts w:ascii="Times New Roman" w:hAnsi="Times New Roman" w:cs="Times New Roman"/>
          <w:sz w:val="24"/>
          <w:szCs w:val="24"/>
        </w:rPr>
        <w:t xml:space="preserve">highlight </w:t>
      </w:r>
      <w:r w:rsidR="00BF3065" w:rsidRPr="006E75CD">
        <w:rPr>
          <w:rFonts w:ascii="Times New Roman" w:hAnsi="Times New Roman" w:cs="Times New Roman"/>
          <w:sz w:val="24"/>
          <w:szCs w:val="24"/>
        </w:rPr>
        <w:t xml:space="preserve">a </w:t>
      </w:r>
      <w:r w:rsidR="00482CEE" w:rsidRPr="006E75CD">
        <w:rPr>
          <w:rFonts w:ascii="Times New Roman" w:hAnsi="Times New Roman" w:cs="Times New Roman"/>
          <w:sz w:val="24"/>
          <w:szCs w:val="24"/>
        </w:rPr>
        <w:t>willingness</w:t>
      </w:r>
      <w:r w:rsidR="00307301" w:rsidRPr="006E75CD">
        <w:rPr>
          <w:rFonts w:ascii="Times New Roman" w:hAnsi="Times New Roman" w:cs="Times New Roman"/>
          <w:sz w:val="24"/>
          <w:szCs w:val="24"/>
        </w:rPr>
        <w:t xml:space="preserve"> to use mobile technologies</w:t>
      </w:r>
      <w:r w:rsidR="009B7F83" w:rsidRPr="006E75CD">
        <w:rPr>
          <w:rFonts w:ascii="Times New Roman" w:hAnsi="Times New Roman" w:cs="Times New Roman"/>
          <w:sz w:val="24"/>
          <w:szCs w:val="24"/>
        </w:rPr>
        <w:t xml:space="preserve"> </w:t>
      </w:r>
      <w:del w:id="52" w:author="Neil, Jordan M (HSC)" w:date="2022-01-03T16:28:00Z">
        <w:r w:rsidR="009B7F83" w:rsidRPr="006E75CD" w:rsidDel="002E6831">
          <w:rPr>
            <w:rFonts w:ascii="Times New Roman" w:hAnsi="Times New Roman" w:cs="Times New Roman"/>
            <w:sz w:val="24"/>
            <w:szCs w:val="24"/>
          </w:rPr>
          <w:delText>to manage health behaviors</w:delText>
        </w:r>
        <w:r w:rsidR="003D3644" w:rsidRPr="006E75CD" w:rsidDel="002E6831">
          <w:rPr>
            <w:rFonts w:ascii="Times New Roman" w:hAnsi="Times New Roman" w:cs="Times New Roman"/>
            <w:sz w:val="24"/>
            <w:szCs w:val="24"/>
          </w:rPr>
          <w:delText xml:space="preserve"> among RIHA</w:delText>
        </w:r>
        <w:r w:rsidR="008C29F5" w:rsidRPr="006E75CD" w:rsidDel="002E6831">
          <w:rPr>
            <w:rFonts w:ascii="Times New Roman" w:hAnsi="Times New Roman" w:cs="Times New Roman"/>
            <w:sz w:val="24"/>
            <w:szCs w:val="24"/>
          </w:rPr>
          <w:delText>.</w:delText>
        </w:r>
      </w:del>
      <w:ins w:id="53" w:author="Neil, Jordan M (HSC)" w:date="2022-01-03T16:28:00Z">
        <w:r w:rsidR="00D57E62">
          <w:rPr>
            <w:rFonts w:ascii="Times New Roman" w:hAnsi="Times New Roman" w:cs="Times New Roman"/>
            <w:sz w:val="24"/>
            <w:szCs w:val="24"/>
          </w:rPr>
          <w:t>and</w:t>
        </w:r>
      </w:ins>
      <w:r w:rsidR="008C29F5" w:rsidRPr="006E75CD">
        <w:rPr>
          <w:rFonts w:ascii="Times New Roman" w:hAnsi="Times New Roman" w:cs="Times New Roman"/>
          <w:sz w:val="24"/>
          <w:szCs w:val="24"/>
        </w:rPr>
        <w:t xml:space="preserve"> </w:t>
      </w:r>
      <w:ins w:id="54" w:author="Neil, Jordan M (HSC)" w:date="2022-01-03T16:29:00Z">
        <w:r w:rsidR="00351A89">
          <w:rPr>
            <w:rFonts w:ascii="Times New Roman" w:hAnsi="Times New Roman" w:cs="Times New Roman"/>
            <w:sz w:val="24"/>
            <w:szCs w:val="24"/>
          </w:rPr>
          <w:t>f</w:t>
        </w:r>
      </w:ins>
      <w:del w:id="55" w:author="Neil, Jordan M (HSC)" w:date="2022-01-03T16:29:00Z">
        <w:r w:rsidR="008C29F5" w:rsidRPr="006E75CD" w:rsidDel="00351A89">
          <w:rPr>
            <w:rFonts w:ascii="Times New Roman" w:hAnsi="Times New Roman" w:cs="Times New Roman"/>
            <w:sz w:val="24"/>
            <w:szCs w:val="24"/>
          </w:rPr>
          <w:delText>F</w:delText>
        </w:r>
      </w:del>
      <w:r w:rsidR="00307301" w:rsidRPr="006E75CD">
        <w:rPr>
          <w:rFonts w:ascii="Times New Roman" w:hAnsi="Times New Roman" w:cs="Times New Roman"/>
          <w:sz w:val="24"/>
          <w:szCs w:val="24"/>
        </w:rPr>
        <w:t>uture studies should</w:t>
      </w:r>
      <w:r w:rsidR="008C29F5" w:rsidRPr="006E75CD">
        <w:rPr>
          <w:rFonts w:ascii="Times New Roman" w:hAnsi="Times New Roman" w:cs="Times New Roman"/>
          <w:sz w:val="24"/>
          <w:szCs w:val="24"/>
        </w:rPr>
        <w:t xml:space="preserve"> examine if smartphone apps that address mental health and heath behaviors are feasible in RIHA.</w:t>
      </w:r>
    </w:p>
    <w:p w14:paraId="0FE897EC" w14:textId="77777777" w:rsidR="008C29F5" w:rsidRPr="006E75CD" w:rsidRDefault="008C29F5">
      <w:pPr>
        <w:spacing w:line="259" w:lineRule="auto"/>
        <w:rPr>
          <w:rFonts w:ascii="Times New Roman" w:hAnsi="Times New Roman" w:cs="Times New Roman"/>
          <w:b/>
          <w:sz w:val="24"/>
          <w:szCs w:val="24"/>
        </w:rPr>
      </w:pPr>
      <w:r w:rsidRPr="006E75CD">
        <w:rPr>
          <w:rFonts w:ascii="Times New Roman" w:hAnsi="Times New Roman" w:cs="Times New Roman"/>
          <w:b/>
          <w:sz w:val="24"/>
          <w:szCs w:val="24"/>
        </w:rPr>
        <w:br w:type="page"/>
      </w:r>
    </w:p>
    <w:p w14:paraId="5DC9B5D0" w14:textId="7A0794E9" w:rsidR="00127E92" w:rsidRPr="006E75CD" w:rsidRDefault="00127E92" w:rsidP="00127E92">
      <w:pPr>
        <w:spacing w:after="0" w:line="480" w:lineRule="auto"/>
        <w:contextualSpacing/>
        <w:rPr>
          <w:rFonts w:ascii="Times New Roman" w:hAnsi="Times New Roman" w:cs="Times New Roman"/>
          <w:sz w:val="24"/>
          <w:szCs w:val="24"/>
        </w:rPr>
      </w:pPr>
      <w:commentRangeStart w:id="56"/>
      <w:commentRangeStart w:id="57"/>
      <w:r w:rsidRPr="006E75CD">
        <w:rPr>
          <w:rFonts w:ascii="Times New Roman" w:hAnsi="Times New Roman" w:cs="Times New Roman"/>
          <w:b/>
          <w:sz w:val="24"/>
          <w:szCs w:val="24"/>
        </w:rPr>
        <w:lastRenderedPageBreak/>
        <w:t xml:space="preserve">Introduction </w:t>
      </w:r>
      <w:commentRangeEnd w:id="56"/>
      <w:r w:rsidR="00291B97" w:rsidRPr="006E75CD">
        <w:rPr>
          <w:rStyle w:val="CommentReference"/>
          <w:rFonts w:ascii="Times New Roman" w:hAnsi="Times New Roman" w:cs="Times New Roman"/>
          <w:sz w:val="24"/>
          <w:szCs w:val="24"/>
        </w:rPr>
        <w:commentReference w:id="56"/>
      </w:r>
      <w:commentRangeEnd w:id="57"/>
      <w:r w:rsidR="009D46EE" w:rsidRPr="006E75CD">
        <w:rPr>
          <w:rStyle w:val="CommentReference"/>
          <w:rFonts w:ascii="Times New Roman" w:hAnsi="Times New Roman" w:cs="Times New Roman"/>
          <w:rPrChange w:id="58" w:author="Neil, Jordan M (HSC)" w:date="2022-01-03T16:23:00Z">
            <w:rPr>
              <w:rStyle w:val="CommentReference"/>
            </w:rPr>
          </w:rPrChange>
        </w:rPr>
        <w:commentReference w:id="57"/>
      </w:r>
    </w:p>
    <w:p w14:paraId="110FF9A0" w14:textId="79AB0149" w:rsidR="00F47462" w:rsidRPr="006E75CD" w:rsidRDefault="007F4F76" w:rsidP="00F075A4">
      <w:pPr>
        <w:spacing w:after="0" w:line="480" w:lineRule="auto"/>
        <w:ind w:firstLine="720"/>
        <w:contextualSpacing/>
        <w:rPr>
          <w:rStyle w:val="CommentReference"/>
          <w:rFonts w:ascii="Times New Roman" w:hAnsi="Times New Roman" w:cs="Times New Roman"/>
          <w:sz w:val="24"/>
          <w:szCs w:val="24"/>
        </w:rPr>
      </w:pPr>
      <w:r w:rsidRPr="006E75CD">
        <w:rPr>
          <w:rFonts w:ascii="Times New Roman" w:hAnsi="Times New Roman" w:cs="Times New Roman"/>
          <w:sz w:val="24"/>
          <w:szCs w:val="24"/>
        </w:rPr>
        <w:t>A</w:t>
      </w:r>
      <w:r w:rsidR="00127E92" w:rsidRPr="006E75CD">
        <w:rPr>
          <w:rFonts w:ascii="Times New Roman" w:hAnsi="Times New Roman" w:cs="Times New Roman"/>
          <w:sz w:val="24"/>
          <w:szCs w:val="24"/>
        </w:rPr>
        <w:t xml:space="preserve">n estimated </w:t>
      </w:r>
      <w:ins w:id="59" w:author="Neil, Jordan M (HSC)" w:date="2022-01-03T12:50:00Z">
        <w:r w:rsidR="00FB68D2" w:rsidRPr="006E75CD">
          <w:rPr>
            <w:rFonts w:ascii="Times New Roman" w:hAnsi="Times New Roman" w:cs="Times New Roman"/>
            <w:sz w:val="24"/>
            <w:szCs w:val="24"/>
          </w:rPr>
          <w:t xml:space="preserve">580,466 </w:t>
        </w:r>
      </w:ins>
      <w:del w:id="60" w:author="Neil, Jordan M (HSC)" w:date="2022-01-03T12:50:00Z">
        <w:r w:rsidR="00127E92" w:rsidRPr="006E75CD" w:rsidDel="00FB68D2">
          <w:rPr>
            <w:rFonts w:ascii="Times New Roman" w:hAnsi="Times New Roman" w:cs="Times New Roman"/>
            <w:sz w:val="24"/>
            <w:szCs w:val="24"/>
          </w:rPr>
          <w:delText>568,</w:delText>
        </w:r>
        <w:commentRangeStart w:id="61"/>
        <w:r w:rsidR="00127E92" w:rsidRPr="006E75CD" w:rsidDel="00FB68D2">
          <w:rPr>
            <w:rFonts w:ascii="Times New Roman" w:hAnsi="Times New Roman" w:cs="Times New Roman"/>
            <w:sz w:val="24"/>
            <w:szCs w:val="24"/>
          </w:rPr>
          <w:delText>000</w:delText>
        </w:r>
        <w:commentRangeEnd w:id="61"/>
        <w:r w:rsidR="00521ACD" w:rsidRPr="006E75CD" w:rsidDel="00FB68D2">
          <w:rPr>
            <w:rStyle w:val="CommentReference"/>
            <w:rFonts w:ascii="Times New Roman" w:hAnsi="Times New Roman" w:cs="Times New Roman"/>
            <w:rPrChange w:id="62" w:author="Neil, Jordan M (HSC)" w:date="2022-01-03T16:23:00Z">
              <w:rPr>
                <w:rStyle w:val="CommentReference"/>
              </w:rPr>
            </w:rPrChange>
          </w:rPr>
          <w:commentReference w:id="61"/>
        </w:r>
        <w:r w:rsidR="00127E92" w:rsidRPr="006E75CD" w:rsidDel="00FB68D2">
          <w:rPr>
            <w:rFonts w:ascii="Times New Roman" w:hAnsi="Times New Roman" w:cs="Times New Roman"/>
            <w:sz w:val="24"/>
            <w:szCs w:val="24"/>
          </w:rPr>
          <w:delText xml:space="preserve"> </w:delText>
        </w:r>
      </w:del>
      <w:r w:rsidR="00127E92" w:rsidRPr="006E75CD">
        <w:rPr>
          <w:rFonts w:ascii="Times New Roman" w:hAnsi="Times New Roman" w:cs="Times New Roman"/>
          <w:sz w:val="24"/>
          <w:szCs w:val="24"/>
        </w:rPr>
        <w:t>individuals experienc</w:t>
      </w:r>
      <w:r w:rsidRPr="006E75CD">
        <w:rPr>
          <w:rFonts w:ascii="Times New Roman" w:hAnsi="Times New Roman" w:cs="Times New Roman"/>
          <w:sz w:val="24"/>
          <w:szCs w:val="24"/>
        </w:rPr>
        <w:t>e</w:t>
      </w:r>
      <w:r w:rsidR="00127E92" w:rsidRPr="006E75CD">
        <w:rPr>
          <w:rFonts w:ascii="Times New Roman" w:hAnsi="Times New Roman" w:cs="Times New Roman"/>
          <w:sz w:val="24"/>
          <w:szCs w:val="24"/>
        </w:rPr>
        <w:t xml:space="preserve"> homelessness on a given night in the United States</w:t>
      </w:r>
      <w:ins w:id="63" w:author="Neil, Jordan M (HSC)" w:date="2022-01-03T13:23:00Z">
        <w:r w:rsidR="00D2081F" w:rsidRPr="006E75CD">
          <w:rPr>
            <w:rFonts w:ascii="Times New Roman" w:hAnsi="Times New Roman" w:cs="Times New Roman"/>
            <w:sz w:val="24"/>
            <w:szCs w:val="24"/>
          </w:rPr>
          <w:t>.</w:t>
        </w:r>
      </w:ins>
      <w:commentRangeStart w:id="64"/>
      <w:del w:id="65" w:author="Neil, Jordan M (HSC)" w:date="2022-01-03T13:09:00Z">
        <w:r w:rsidR="00127E92" w:rsidRPr="006E75CD" w:rsidDel="009D46EE">
          <w:rPr>
            <w:rFonts w:ascii="Times New Roman" w:hAnsi="Times New Roman" w:cs="Times New Roman"/>
            <w:sz w:val="24"/>
            <w:szCs w:val="24"/>
          </w:rPr>
          <w:delText xml:space="preserve"> </w:delText>
        </w:r>
      </w:del>
      <w:r w:rsidR="00D2081F" w:rsidRPr="006E75CD">
        <w:rPr>
          <w:rFonts w:ascii="Times New Roman" w:hAnsi="Times New Roman" w:cs="Times New Roman"/>
          <w:sz w:val="24"/>
          <w:szCs w:val="24"/>
        </w:rPr>
        <w:fldChar w:fldCharType="begin"/>
      </w:r>
      <w:r w:rsidR="00D2081F" w:rsidRPr="006E75CD">
        <w:rPr>
          <w:rFonts w:ascii="Times New Roman" w:hAnsi="Times New Roman" w:cs="Times New Roman"/>
          <w:sz w:val="24"/>
          <w:szCs w:val="24"/>
        </w:rPr>
        <w:instrText xml:space="preserve"> ADDIN ZOTERO_ITEM CSL_CITATION {"citationID":"VxyYMimW","properties":{"formattedCitation":"\\super 1\\nosupersub{}","plainCitation":"1","noteIndex":0},"citationItems":[{"id":6156,"uris":["http://zotero.org/users/2121107/items/6CZNCPH4"],"uri":["http://zotero.org/users/2121107/items/6CZNCPH4"],"itemData":{"id":6156,"type":"article-journal","abstract":"On any given night, hundreds of thousands of people are homeless in the United States and Canada [...]","container-title":"International Journal of Environmental Research and Public Health","DOI":"10.3390/ijerph182111660","issue":"21","language":"en","note":"number: 21\npublisher: Multidisciplinary Digital Publishing Institute","page":"11660","source":"www.mdpi.com","title":"Homelessness and Public Health: A Focus on Strategies and Solutions","title-short":"Homelessness and Public Health","volume":"18","author":[{"family":"Sleet","given":"David A."},{"family":"Francescutti","given":"Louis Hugo"}],"issued":{"date-parts":[["2021",1]]}}}],"schema":"https://github.com/citation-style-language/schema/raw/master/csl-citation.json"} </w:instrText>
      </w:r>
      <w:r w:rsidR="00D2081F" w:rsidRPr="006E75CD">
        <w:rPr>
          <w:rFonts w:ascii="Times New Roman" w:hAnsi="Times New Roman" w:cs="Times New Roman"/>
          <w:sz w:val="24"/>
          <w:szCs w:val="24"/>
        </w:rPr>
        <w:fldChar w:fldCharType="separate"/>
      </w:r>
      <w:r w:rsidR="00D2081F" w:rsidRPr="006E75CD">
        <w:rPr>
          <w:rFonts w:ascii="Times New Roman" w:hAnsi="Times New Roman" w:cs="Times New Roman"/>
          <w:sz w:val="24"/>
          <w:vertAlign w:val="superscript"/>
        </w:rPr>
        <w:t>1</w:t>
      </w:r>
      <w:r w:rsidR="00D2081F" w:rsidRPr="006E75CD">
        <w:rPr>
          <w:rFonts w:ascii="Times New Roman" w:hAnsi="Times New Roman" w:cs="Times New Roman"/>
          <w:sz w:val="24"/>
          <w:szCs w:val="24"/>
        </w:rPr>
        <w:fldChar w:fldCharType="end"/>
      </w:r>
      <w:del w:id="66" w:author="Neil, Jordan M (HSC)" w:date="2022-01-03T13:24:00Z">
        <w:r w:rsidR="00FB68D2" w:rsidRPr="006E75CD" w:rsidDel="00D2081F">
          <w:rPr>
            <w:rFonts w:ascii="Times New Roman" w:hAnsi="Times New Roman" w:cs="Times New Roman"/>
            <w:sz w:val="24"/>
            <w:szCs w:val="24"/>
          </w:rPr>
          <w:fldChar w:fldCharType="begin"/>
        </w:r>
        <w:r w:rsidR="00FB68D2" w:rsidRPr="006E75CD" w:rsidDel="00D2081F">
          <w:rPr>
            <w:rFonts w:ascii="Times New Roman" w:hAnsi="Times New Roman" w:cs="Times New Roman"/>
            <w:sz w:val="24"/>
            <w:szCs w:val="24"/>
          </w:rPr>
          <w:delInstrText xml:space="preserve"> ADDIN ZOTERO_ITEM CSL_CITATION {"citationID":"7ONg4SUg","properties":{"formattedCitation":"\\super 1\\nosupersub{}","plainCitation":"1","noteIndex":0},"citationItems":[{"id":6156,"uris":["http://zotero.org/users/2121107/items/6CZNCPH4"],"uri":["http://zotero.org/users/2121107/items/6CZNCPH4"],"itemData":{"id":6156,"type":"article-journal","abstract":"On any given night, hundreds of thousands of people are homeless in the United States and Canada [...]","container-title":"International Journal of Environmental Research and Public Health","DOI":"10.3390/ijerph182111660","issue":"21","language":"en","note":"number: 21\npublisher: Multidisciplinary Digital Publishing Institute","page":"11660","source":"www.mdpi.com","title":"Homelessness and Public Health: A Focus on Strategies and Solutions","title-short":"Homelessness and Public Health","volume":"18","author":[{"family":"Sleet","given":"David A."},{"family":"Francescutti","given":"Louis Hugo"}],"issued":{"date-parts":[["2021",1]]}}}],"schema":"https://github.com/citation-style-language/schema/raw/master/csl-citation.json"} </w:delInstrText>
        </w:r>
        <w:r w:rsidR="00FB68D2" w:rsidRPr="006E75CD" w:rsidDel="00D2081F">
          <w:rPr>
            <w:rFonts w:ascii="Times New Roman" w:hAnsi="Times New Roman" w:cs="Times New Roman"/>
            <w:sz w:val="24"/>
            <w:szCs w:val="24"/>
          </w:rPr>
          <w:fldChar w:fldCharType="separate"/>
        </w:r>
        <w:r w:rsidR="00FB68D2" w:rsidRPr="006E75CD" w:rsidDel="00D2081F">
          <w:rPr>
            <w:rFonts w:ascii="Times New Roman" w:hAnsi="Times New Roman" w:cs="Times New Roman"/>
            <w:sz w:val="24"/>
            <w:vertAlign w:val="superscript"/>
          </w:rPr>
          <w:delText>1</w:delText>
        </w:r>
        <w:r w:rsidR="00FB68D2" w:rsidRPr="006E75CD" w:rsidDel="00D2081F">
          <w:rPr>
            <w:rFonts w:ascii="Times New Roman" w:hAnsi="Times New Roman" w:cs="Times New Roman"/>
            <w:sz w:val="24"/>
            <w:szCs w:val="24"/>
          </w:rPr>
          <w:fldChar w:fldCharType="end"/>
        </w:r>
        <w:commentRangeEnd w:id="64"/>
        <w:r w:rsidR="009D46EE" w:rsidRPr="006E75CD" w:rsidDel="00D2081F">
          <w:rPr>
            <w:rStyle w:val="CommentReference"/>
            <w:rFonts w:ascii="Times New Roman" w:hAnsi="Times New Roman" w:cs="Times New Roman"/>
            <w:rPrChange w:id="67" w:author="Neil, Jordan M (HSC)" w:date="2022-01-03T16:23:00Z">
              <w:rPr>
                <w:rStyle w:val="CommentReference"/>
              </w:rPr>
            </w:rPrChange>
          </w:rPr>
          <w:commentReference w:id="64"/>
        </w:r>
      </w:del>
      <w:del w:id="68" w:author="Neil, Jordan M (HSC)" w:date="2022-01-03T13:09:00Z">
        <w:r w:rsidR="00127E92" w:rsidRPr="006E75CD" w:rsidDel="009D46EE">
          <w:rPr>
            <w:rFonts w:ascii="Times New Roman" w:hAnsi="Times New Roman" w:cs="Times New Roman"/>
            <w:sz w:val="24"/>
            <w:szCs w:val="24"/>
          </w:rPr>
          <w:delText>[1]</w:delText>
        </w:r>
      </w:del>
      <w:del w:id="69" w:author="Neil, Jordan M (HSC)" w:date="2022-01-03T13:23:00Z">
        <w:r w:rsidR="00127E92" w:rsidRPr="006E75CD" w:rsidDel="00D2081F">
          <w:rPr>
            <w:rFonts w:ascii="Times New Roman" w:hAnsi="Times New Roman" w:cs="Times New Roman"/>
            <w:sz w:val="24"/>
            <w:szCs w:val="24"/>
          </w:rPr>
          <w:delText>.</w:delText>
        </w:r>
      </w:del>
      <w:r w:rsidR="00127E92" w:rsidRPr="006E75CD">
        <w:rPr>
          <w:rFonts w:ascii="Times New Roman" w:hAnsi="Times New Roman" w:cs="Times New Roman"/>
          <w:sz w:val="24"/>
          <w:szCs w:val="24"/>
        </w:rPr>
        <w:t xml:space="preserve"> Individuals experiencing homelessness are </w:t>
      </w:r>
      <w:r w:rsidR="00BC2D26" w:rsidRPr="006E75CD">
        <w:rPr>
          <w:rFonts w:ascii="Times New Roman" w:hAnsi="Times New Roman" w:cs="Times New Roman"/>
          <w:sz w:val="24"/>
          <w:szCs w:val="24"/>
        </w:rPr>
        <w:t xml:space="preserve">disproportionately </w:t>
      </w:r>
      <w:r w:rsidR="00127E92" w:rsidRPr="006E75CD">
        <w:rPr>
          <w:rFonts w:ascii="Times New Roman" w:hAnsi="Times New Roman" w:cs="Times New Roman"/>
          <w:sz w:val="24"/>
          <w:szCs w:val="24"/>
        </w:rPr>
        <w:t>represented in the criminal justice system</w:t>
      </w:r>
      <w:ins w:id="70" w:author="Neil, Jordan M (HSC)" w:date="2022-01-03T13:24:00Z">
        <w:r w:rsidR="00D2081F" w:rsidRPr="006E75CD">
          <w:rPr>
            <w:rFonts w:ascii="Times New Roman" w:hAnsi="Times New Roman" w:cs="Times New Roman"/>
            <w:sz w:val="24"/>
            <w:szCs w:val="24"/>
          </w:rPr>
          <w:t>.</w:t>
        </w:r>
      </w:ins>
      <w:r w:rsidR="00D2081F" w:rsidRPr="006E75CD">
        <w:rPr>
          <w:rFonts w:ascii="Times New Roman" w:hAnsi="Times New Roman" w:cs="Times New Roman"/>
          <w:sz w:val="24"/>
          <w:szCs w:val="24"/>
        </w:rPr>
        <w:fldChar w:fldCharType="begin"/>
      </w:r>
      <w:r w:rsidR="00D2081F" w:rsidRPr="006E75CD">
        <w:rPr>
          <w:rFonts w:ascii="Times New Roman" w:hAnsi="Times New Roman" w:cs="Times New Roman"/>
          <w:sz w:val="24"/>
          <w:szCs w:val="24"/>
        </w:rPr>
        <w:instrText xml:space="preserve"> ADDIN ZOTERO_ITEM CSL_CITATION {"citationID":"qMWbK0cG","properties":{"formattedCitation":"\\super 2\\nosupersub{}","plainCitation":"2","noteIndex":0},"citationItems":[{"id":6159,"uris":["http://zotero.org/users/2121107/items/IR2B33ZU"],"uri":["http://zotero.org/users/2121107/items/IR2B33ZU"],"itemData":{"id":6159,"type":"article-journal","abstract":"Criminal trespassing (CT) is an understudied misdemeanor offense often enforced to maintain control over contested spaces and, in practice, often disproportionately used against disenfranchised populations such as the homeless and mentally ill. This study uses the CT case files of a county criminal district attorney’s office to investigate how cases involving defendants experiencing homelessness are handled compared with other defendants. Results show that homeless defendants make up a substantial portion of all CT cases, are more likely to be repeat CT defendants, and account for most jail sentences. Whereas defendants with mental health issues were often deferred for services, this avenue was not similarly extended to homeless defendants. Qualitative analyses show varied circumstances related to CT arrest for homeless and non-homeless defendants. The findings suggest various policy implications to refocus police resources and promote interagency cooperation to address the underlying causes of CT involvement by people experiencing homelessness.","container-title":"Criminal Justice Policy Review","DOI":"10.1177/08874034211067130","ISSN":"0887-4034","journalAbbreviation":"Criminal Justice Policy Review","language":"en","note":"publisher: SAGE Publications Inc","page":"08874034211067130","source":"SAGE Journals","title":"Criminalizing Homelessness: Circumstances Surrounding Criminal Trespassing and People Experiencing Homelessness","title-short":"Criminalizing Homelessness","author":[{"family":"Diamond","given":"Brie"},{"family":"Burns","given":"Ronald"},{"family":"Bowen","given":"Kendra"}],"issued":{"date-parts":[["2021",12,28]]}}}],"schema":"https://github.com/citation-style-language/schema/raw/master/csl-citation.json"} </w:instrText>
      </w:r>
      <w:r w:rsidR="00D2081F" w:rsidRPr="006E75CD">
        <w:rPr>
          <w:rFonts w:ascii="Times New Roman" w:hAnsi="Times New Roman" w:cs="Times New Roman"/>
          <w:sz w:val="24"/>
          <w:szCs w:val="24"/>
        </w:rPr>
        <w:fldChar w:fldCharType="separate"/>
      </w:r>
      <w:r w:rsidR="00D2081F" w:rsidRPr="006E75CD">
        <w:rPr>
          <w:rFonts w:ascii="Times New Roman" w:hAnsi="Times New Roman" w:cs="Times New Roman"/>
          <w:sz w:val="24"/>
          <w:vertAlign w:val="superscript"/>
        </w:rPr>
        <w:t>2</w:t>
      </w:r>
      <w:r w:rsidR="00D2081F" w:rsidRPr="006E75CD">
        <w:rPr>
          <w:rFonts w:ascii="Times New Roman" w:hAnsi="Times New Roman" w:cs="Times New Roman"/>
          <w:sz w:val="24"/>
          <w:szCs w:val="24"/>
        </w:rPr>
        <w:fldChar w:fldCharType="end"/>
      </w:r>
      <w:del w:id="71" w:author="Neil, Jordan M (HSC)" w:date="2022-01-03T13:24:00Z">
        <w:r w:rsidR="00D2081F" w:rsidRPr="006E75CD" w:rsidDel="00D2081F">
          <w:rPr>
            <w:rFonts w:ascii="Times New Roman" w:hAnsi="Times New Roman" w:cs="Times New Roman"/>
            <w:sz w:val="24"/>
            <w:szCs w:val="24"/>
          </w:rPr>
          <w:fldChar w:fldCharType="begin"/>
        </w:r>
        <w:r w:rsidR="00D2081F" w:rsidRPr="006E75CD" w:rsidDel="00D2081F">
          <w:rPr>
            <w:rFonts w:ascii="Times New Roman" w:hAnsi="Times New Roman" w:cs="Times New Roman"/>
            <w:sz w:val="24"/>
            <w:szCs w:val="24"/>
          </w:rPr>
          <w:delInstrText xml:space="preserve"> ADDIN ZOTERO_ITEM CSL_CITATION {"citationID":"kTznXU6C","properties":{"formattedCitation":"\\super 1\\nosupersub{}","plainCitation":"1","noteIndex":0},"citationItems":[{"id":6156,"uris":["http://zotero.org/users/2121107/items/6CZNCPH4"],"uri":["http://zotero.org/users/2121107/items/6CZNCPH4"],"itemData":{"id":6156,"type":"article-journal","abstract":"On any given night, hundreds of thousands of people are homeless in the United States and Canada [...]","container-title":"International Journal of Environmental Research and Public Health","DOI":"10.3390/ijerph182111660","issue":"21","language":"en","note":"number: 21\npublisher: Multidisciplinary Digital Publishing Institute","page":"11660","source":"www.mdpi.com","title":"Homelessness and Public Health: A Focus on Strategies and Solutions","title-short":"Homelessness and Public Health","volume":"18","author":[{"family":"Sleet","given":"David A."},{"family":"Francescutti","given":"Louis Hugo"}],"issued":{"date-parts":[["2021",1]]}}}],"schema":"https://github.com/citation-style-language/schema/raw/master/csl-citation.json"} </w:delInstrText>
        </w:r>
        <w:r w:rsidR="00D2081F" w:rsidRPr="006E75CD" w:rsidDel="00D2081F">
          <w:rPr>
            <w:rFonts w:ascii="Times New Roman" w:hAnsi="Times New Roman" w:cs="Times New Roman"/>
            <w:sz w:val="24"/>
            <w:szCs w:val="24"/>
          </w:rPr>
          <w:fldChar w:fldCharType="separate"/>
        </w:r>
        <w:r w:rsidR="00D2081F" w:rsidRPr="006E75CD" w:rsidDel="00D2081F">
          <w:rPr>
            <w:rFonts w:ascii="Times New Roman" w:hAnsi="Times New Roman" w:cs="Times New Roman"/>
            <w:sz w:val="24"/>
            <w:vertAlign w:val="superscript"/>
          </w:rPr>
          <w:delText>1</w:delText>
        </w:r>
        <w:r w:rsidR="00D2081F" w:rsidRPr="006E75CD" w:rsidDel="00D2081F">
          <w:rPr>
            <w:rFonts w:ascii="Times New Roman" w:hAnsi="Times New Roman" w:cs="Times New Roman"/>
            <w:sz w:val="24"/>
            <w:szCs w:val="24"/>
          </w:rPr>
          <w:fldChar w:fldCharType="end"/>
        </w:r>
      </w:del>
      <w:r w:rsidR="00127E92" w:rsidRPr="006E75CD">
        <w:rPr>
          <w:rFonts w:ascii="Times New Roman" w:hAnsi="Times New Roman" w:cs="Times New Roman"/>
          <w:sz w:val="24"/>
          <w:szCs w:val="24"/>
        </w:rPr>
        <w:t xml:space="preserve"> </w:t>
      </w:r>
      <w:del w:id="72" w:author="Neil, Jordan M (HSC)" w:date="2022-01-03T13:24:00Z">
        <w:r w:rsidR="00127E92" w:rsidRPr="006E75CD" w:rsidDel="00D2081F">
          <w:rPr>
            <w:rFonts w:ascii="Times New Roman" w:hAnsi="Times New Roman" w:cs="Times New Roman"/>
            <w:sz w:val="24"/>
            <w:szCs w:val="24"/>
          </w:rPr>
          <w:delText xml:space="preserve">[3]. </w:delText>
        </w:r>
      </w:del>
      <w:commentRangeStart w:id="73"/>
      <w:commentRangeStart w:id="74"/>
      <w:commentRangeStart w:id="75"/>
      <w:r w:rsidR="00127E92" w:rsidRPr="006E75CD">
        <w:rPr>
          <w:rFonts w:ascii="Times New Roman" w:hAnsi="Times New Roman" w:cs="Times New Roman"/>
          <w:sz w:val="24"/>
          <w:szCs w:val="24"/>
        </w:rPr>
        <w:t>Recently incarcerated homeless adults (RIHA) are defined as individuals who were released from jail</w:t>
      </w:r>
      <w:r w:rsidR="00BC2D26" w:rsidRPr="006E75CD">
        <w:rPr>
          <w:rFonts w:ascii="Times New Roman" w:hAnsi="Times New Roman" w:cs="Times New Roman"/>
          <w:sz w:val="24"/>
          <w:szCs w:val="24"/>
        </w:rPr>
        <w:t xml:space="preserve"> within the past </w:t>
      </w:r>
      <w:r w:rsidR="00014296" w:rsidRPr="006E75CD">
        <w:rPr>
          <w:rFonts w:ascii="Times New Roman" w:hAnsi="Times New Roman" w:cs="Times New Roman"/>
          <w:sz w:val="24"/>
          <w:szCs w:val="24"/>
        </w:rPr>
        <w:t>60 days</w:t>
      </w:r>
      <w:r w:rsidR="00127E92" w:rsidRPr="006E75CD">
        <w:rPr>
          <w:rFonts w:ascii="Times New Roman" w:hAnsi="Times New Roman" w:cs="Times New Roman"/>
          <w:sz w:val="24"/>
          <w:szCs w:val="24"/>
        </w:rPr>
        <w:t xml:space="preserve"> and are currently homeless </w:t>
      </w:r>
      <w:commentRangeEnd w:id="73"/>
      <w:r w:rsidR="000C7A5E" w:rsidRPr="006E75CD">
        <w:rPr>
          <w:rStyle w:val="CommentReference"/>
          <w:rFonts w:ascii="Times New Roman" w:hAnsi="Times New Roman" w:cs="Times New Roman"/>
          <w:sz w:val="24"/>
          <w:szCs w:val="24"/>
        </w:rPr>
        <w:commentReference w:id="73"/>
      </w:r>
      <w:commentRangeEnd w:id="74"/>
      <w:r w:rsidR="00014296" w:rsidRPr="006E75CD">
        <w:rPr>
          <w:rStyle w:val="CommentReference"/>
          <w:rFonts w:ascii="Times New Roman" w:hAnsi="Times New Roman" w:cs="Times New Roman"/>
          <w:rPrChange w:id="76" w:author="Neil, Jordan M (HSC)" w:date="2022-01-03T16:23:00Z">
            <w:rPr>
              <w:rStyle w:val="CommentReference"/>
            </w:rPr>
          </w:rPrChange>
        </w:rPr>
        <w:commentReference w:id="74"/>
      </w:r>
      <w:commentRangeEnd w:id="75"/>
      <w:r w:rsidR="00DA2F54" w:rsidRPr="006E75CD">
        <w:rPr>
          <w:rStyle w:val="CommentReference"/>
          <w:rFonts w:ascii="Times New Roman" w:hAnsi="Times New Roman" w:cs="Times New Roman"/>
          <w:rPrChange w:id="77" w:author="Neil, Jordan M (HSC)" w:date="2022-01-03T16:23:00Z">
            <w:rPr>
              <w:rStyle w:val="CommentReference"/>
            </w:rPr>
          </w:rPrChange>
        </w:rPr>
        <w:commentReference w:id="75"/>
      </w:r>
      <w:del w:id="78" w:author="Neil, Jordan M (HSC)" w:date="2022-01-03T13:25:00Z">
        <w:r w:rsidR="00127E92" w:rsidRPr="006E75CD" w:rsidDel="00D2081F">
          <w:rPr>
            <w:rFonts w:ascii="Times New Roman" w:hAnsi="Times New Roman" w:cs="Times New Roman"/>
            <w:sz w:val="24"/>
            <w:szCs w:val="24"/>
          </w:rPr>
          <w:delText>[4]</w:delText>
        </w:r>
      </w:del>
      <w:r w:rsidR="00127E92" w:rsidRPr="006E75CD">
        <w:rPr>
          <w:rFonts w:ascii="Times New Roman" w:hAnsi="Times New Roman" w:cs="Times New Roman"/>
          <w:sz w:val="24"/>
          <w:szCs w:val="24"/>
        </w:rPr>
        <w:t>.</w:t>
      </w:r>
      <w:r w:rsidR="008C242B" w:rsidRPr="006E75CD">
        <w:rPr>
          <w:rFonts w:ascii="Times New Roman" w:hAnsi="Times New Roman" w:cs="Times New Roman"/>
          <w:sz w:val="24"/>
          <w:szCs w:val="24"/>
        </w:rPr>
        <w:fldChar w:fldCharType="begin"/>
      </w:r>
      <w:r w:rsidR="008F3004" w:rsidRPr="006E75CD">
        <w:rPr>
          <w:rFonts w:ascii="Times New Roman" w:hAnsi="Times New Roman" w:cs="Times New Roman"/>
          <w:sz w:val="24"/>
          <w:szCs w:val="24"/>
        </w:rPr>
        <w:instrText xml:space="preserve"> ADDIN ZOTERO_ITEM CSL_CITATION {"citationID":"W8PJVJPo","properties":{"formattedCitation":"\\super 3\\nosupersub{}","plainCitation":"3","noteIndex":0},"citationItems":[{"id":6161,"uris":["http://zotero.org/users/2121107/items/R92LWUX8"],"uri":["http://zotero.org/users/2121107/items/R92LWUX8"],"itemData":{"id":6161,"type":"article-journal","abstract":"BACKGROUND: There is a significant revolving door of incarceration among homeless adults. Homeless adults who receive professional coordination of individualized care (ie, case management) during the period following their release from jail experience fewer mental health and substance use problems, are more likely to obtain stable housing, and are less likely to be reincarcerated. This is because case managers work to meet the various needs of their clients by helping them to overcome barriers to needed services (eg, food, clothing, housing, job training, substance abuse and mental health treatment, medical care, medication, social support, proof of identification, and legal aid). Many barriers (eg, limited transportation, inability to schedule appointments, and limited knowledge of available services) prevent homeless adults who were recently released from incarceration from obtaining available case management, crisis management, substance abuse, and mental health services.\nOBJECTIVE: The aim of the Link2Care study is to assess the effectiveness of a smartphone app for increasing case management and treatment service utilization, and in turn reduce homelessness and rearrest. The goals of this research are to (1) assess the impact of an innovative smartphone app that will prompt and directly link recently incarcerated homeless adults to community-based case management services and resources and (2) utilize in-person and smartphone-based assessments to identify key variables (eg, alcohol or drug use, social support, psychological distress, and quality of life) that predict continued homelessness and rearrest.\nMETHODS: Homeless adults (N=432) who enroll in a shelter-based Homeless Recovery Program after release from the Dallas County Jail will be randomly assigned to one of the three treatment groups: (1) usual case management, (2) usual case management plus smartphone, and (3) usual case management with a study-provided smartphone that is preloaded with an innovative case management app (smartphone-based case management). Those assigned to smartphone-based case management will receive smartphones that prompt (twice weekly) connections to shelter-based case managers. The app will also offer direct links to case managers (available during normal business hours) and crisis interventionists (available 24 hours a day, 7 days a week) with the touch of a button.\nRESULTS: Recruitment began in the spring of 2018, and data collection will conclude in 2021.\nCONCLUSIONS: This research represents an important step toward integrated service connection and health care service provision for one of the most underserved, high need, and understudied populations in the United States.\nTRIAL REGISTRATION: ClinicalTrials.gov NCT03399500; https://clinicaltrials.gov/ct2/show/NCT03399500 (Archived by WebCite at http://www.webcitation.org/6zSJwdgUS).\nREGISTERED REPORT IDENTIFIER: RR1-10.2196/9868.","container-title":"JMIR research protocols","DOI":"10.2196/resprot.9868","ISSN":"1929-0748","issue":"6","journalAbbreviation":"JMIR Res Protoc","language":"eng","note":"PMID: 29871852\nPMCID: PMC6008513","page":"e151","source":"PubMed","title":"Using mHealth to Increase Treatment Utilization Among Recently Incarcerated Homeless Adults (Link2Care): Protocol for a Randomized Controlled Trial","title-short":"Using mHealth to Increase Treatment Utilization Among Recently Incarcerated Homeless Adults (Link2Care)","volume":"7","author":[{"family":"Reingle Gonzalez","given":"Jennifer M."},{"family":"Businelle","given":"Michael S."},{"family":"Kendzor","given":"Darla"},{"family":"Staton","given":"Michele"},{"family":"North","given":"Carol S."},{"family":"Swartz","given":"Michael"}],"issued":{"date-parts":[["2018",6,5]]}}}],"schema":"https://github.com/citation-style-language/schema/raw/master/csl-citation.json"} </w:instrText>
      </w:r>
      <w:r w:rsidR="008C242B" w:rsidRPr="006E75CD">
        <w:rPr>
          <w:rFonts w:ascii="Times New Roman" w:hAnsi="Times New Roman" w:cs="Times New Roman"/>
          <w:sz w:val="24"/>
          <w:szCs w:val="24"/>
        </w:rPr>
        <w:fldChar w:fldCharType="separate"/>
      </w:r>
      <w:r w:rsidR="008F3004" w:rsidRPr="006E75CD">
        <w:rPr>
          <w:rFonts w:ascii="Times New Roman" w:hAnsi="Times New Roman" w:cs="Times New Roman"/>
          <w:sz w:val="24"/>
          <w:vertAlign w:val="superscript"/>
        </w:rPr>
        <w:t>3</w:t>
      </w:r>
      <w:r w:rsidR="008C242B" w:rsidRPr="006E75CD">
        <w:rPr>
          <w:rFonts w:ascii="Times New Roman" w:hAnsi="Times New Roman" w:cs="Times New Roman"/>
          <w:sz w:val="24"/>
          <w:szCs w:val="24"/>
        </w:rPr>
        <w:fldChar w:fldCharType="end"/>
      </w:r>
      <w:r w:rsidR="00127E92" w:rsidRPr="006E75CD">
        <w:rPr>
          <w:rFonts w:ascii="Times New Roman" w:hAnsi="Times New Roman" w:cs="Times New Roman"/>
          <w:sz w:val="24"/>
          <w:szCs w:val="24"/>
        </w:rPr>
        <w:t xml:space="preserve"> RIHA </w:t>
      </w:r>
      <w:r w:rsidR="00BC2D26" w:rsidRPr="006E75CD">
        <w:rPr>
          <w:rFonts w:ascii="Times New Roman" w:hAnsi="Times New Roman" w:cs="Times New Roman"/>
          <w:sz w:val="24"/>
          <w:szCs w:val="24"/>
        </w:rPr>
        <w:t xml:space="preserve">report a greater prevalence of </w:t>
      </w:r>
      <w:r w:rsidR="00127E92" w:rsidRPr="006E75CD">
        <w:rPr>
          <w:rFonts w:ascii="Times New Roman" w:hAnsi="Times New Roman" w:cs="Times New Roman"/>
          <w:sz w:val="24"/>
          <w:szCs w:val="24"/>
        </w:rPr>
        <w:t xml:space="preserve">mental </w:t>
      </w:r>
      <w:r w:rsidR="00BC2D26" w:rsidRPr="006E75CD">
        <w:rPr>
          <w:rFonts w:ascii="Times New Roman" w:hAnsi="Times New Roman" w:cs="Times New Roman"/>
          <w:sz w:val="24"/>
          <w:szCs w:val="24"/>
        </w:rPr>
        <w:t>illness</w:t>
      </w:r>
      <w:r w:rsidR="00F275CF" w:rsidRPr="006E75CD">
        <w:rPr>
          <w:rFonts w:ascii="Times New Roman" w:hAnsi="Times New Roman" w:cs="Times New Roman"/>
          <w:sz w:val="24"/>
          <w:szCs w:val="24"/>
        </w:rPr>
        <w:t xml:space="preserve">, </w:t>
      </w:r>
      <w:r w:rsidR="00127E92" w:rsidRPr="006E75CD">
        <w:rPr>
          <w:rFonts w:ascii="Times New Roman" w:hAnsi="Times New Roman" w:cs="Times New Roman"/>
          <w:sz w:val="24"/>
          <w:szCs w:val="24"/>
        </w:rPr>
        <w:t xml:space="preserve">substance </w:t>
      </w:r>
      <w:r w:rsidRPr="006E75CD">
        <w:rPr>
          <w:rFonts w:ascii="Times New Roman" w:hAnsi="Times New Roman" w:cs="Times New Roman"/>
          <w:sz w:val="24"/>
          <w:szCs w:val="24"/>
        </w:rPr>
        <w:t>use disorders</w:t>
      </w:r>
      <w:r w:rsidR="00F275CF" w:rsidRPr="006E75CD">
        <w:rPr>
          <w:rFonts w:ascii="Times New Roman" w:hAnsi="Times New Roman" w:cs="Times New Roman"/>
          <w:sz w:val="24"/>
          <w:szCs w:val="24"/>
        </w:rPr>
        <w:t>,</w:t>
      </w:r>
      <w:r w:rsidRPr="006E75CD">
        <w:rPr>
          <w:rFonts w:ascii="Times New Roman" w:hAnsi="Times New Roman" w:cs="Times New Roman"/>
          <w:sz w:val="24"/>
          <w:szCs w:val="24"/>
        </w:rPr>
        <w:t xml:space="preserve"> and are at increased risk for re-arrest </w:t>
      </w:r>
      <w:r w:rsidR="00490331" w:rsidRPr="006E75CD">
        <w:rPr>
          <w:rFonts w:ascii="Times New Roman" w:hAnsi="Times New Roman" w:cs="Times New Roman"/>
          <w:sz w:val="24"/>
          <w:szCs w:val="24"/>
        </w:rPr>
        <w:t xml:space="preserve">compared </w:t>
      </w:r>
      <w:r w:rsidR="006E3B70" w:rsidRPr="006E75CD">
        <w:rPr>
          <w:rFonts w:ascii="Times New Roman" w:hAnsi="Times New Roman" w:cs="Times New Roman"/>
          <w:sz w:val="24"/>
          <w:szCs w:val="24"/>
        </w:rPr>
        <w:t>with</w:t>
      </w:r>
      <w:r w:rsidR="00490331" w:rsidRPr="006E75CD">
        <w:rPr>
          <w:rFonts w:ascii="Times New Roman" w:hAnsi="Times New Roman" w:cs="Times New Roman"/>
          <w:sz w:val="24"/>
          <w:szCs w:val="24"/>
        </w:rPr>
        <w:t xml:space="preserve"> </w:t>
      </w:r>
      <w:r w:rsidR="00E9703D" w:rsidRPr="006E75CD">
        <w:rPr>
          <w:rFonts w:ascii="Times New Roman" w:hAnsi="Times New Roman" w:cs="Times New Roman"/>
          <w:sz w:val="24"/>
          <w:szCs w:val="24"/>
        </w:rPr>
        <w:t xml:space="preserve">recently incarcerated </w:t>
      </w:r>
      <w:r w:rsidRPr="006E75CD">
        <w:rPr>
          <w:rFonts w:ascii="Times New Roman" w:hAnsi="Times New Roman" w:cs="Times New Roman"/>
          <w:sz w:val="24"/>
          <w:szCs w:val="24"/>
        </w:rPr>
        <w:t xml:space="preserve">domiciled </w:t>
      </w:r>
      <w:r w:rsidR="00E9703D" w:rsidRPr="006E75CD">
        <w:rPr>
          <w:rFonts w:ascii="Times New Roman" w:hAnsi="Times New Roman" w:cs="Times New Roman"/>
          <w:sz w:val="24"/>
          <w:szCs w:val="24"/>
        </w:rPr>
        <w:t>adults</w:t>
      </w:r>
      <w:ins w:id="79" w:author="Neil, Jordan M (HSC)" w:date="2022-01-03T14:01:00Z">
        <w:r w:rsidR="00020BDE" w:rsidRPr="006E75CD">
          <w:rPr>
            <w:rFonts w:ascii="Times New Roman" w:hAnsi="Times New Roman" w:cs="Times New Roman"/>
            <w:sz w:val="24"/>
            <w:szCs w:val="24"/>
          </w:rPr>
          <w:t>.</w:t>
        </w:r>
      </w:ins>
      <w:del w:id="80" w:author="Neil, Jordan M (HSC)" w:date="2022-01-03T14:04:00Z">
        <w:r w:rsidR="00127E92" w:rsidRPr="006E75CD" w:rsidDel="007E5FD6">
          <w:rPr>
            <w:rFonts w:ascii="Times New Roman" w:hAnsi="Times New Roman" w:cs="Times New Roman"/>
            <w:sz w:val="24"/>
            <w:szCs w:val="24"/>
          </w:rPr>
          <w:delText xml:space="preserve"> </w:delText>
        </w:r>
      </w:del>
      <w:r w:rsidR="007E5FD6" w:rsidRPr="006E75CD">
        <w:rPr>
          <w:rFonts w:ascii="Times New Roman" w:hAnsi="Times New Roman" w:cs="Times New Roman"/>
          <w:sz w:val="24"/>
          <w:szCs w:val="24"/>
        </w:rPr>
        <w:fldChar w:fldCharType="begin"/>
      </w:r>
      <w:r w:rsidR="007E5FD6" w:rsidRPr="006E75CD">
        <w:rPr>
          <w:rFonts w:ascii="Times New Roman" w:hAnsi="Times New Roman" w:cs="Times New Roman"/>
          <w:sz w:val="24"/>
          <w:szCs w:val="24"/>
        </w:rPr>
        <w:instrText xml:space="preserve"> ADDIN ZOTERO_ITEM CSL_CITATION {"citationID":"6RNrdRza","properties":{"formattedCitation":"\\super 4\\uc0\\u8211{}6\\nosupersub{}","plainCitation":"4–6","noteIndex":0},"citationItems":[{"id":6164,"uris":["http://zotero.org/users/2121107/items/HASD9UK4"],"uri":["http://zotero.org/users/2121107/items/HASD9UK4"],"itemData":{"id":6164,"type":"article-journal","abstract":"OBJECTIVE: This study sought to investigate the rates and correlates of homelessness, especially mental illness, among adult jail inmates.\nMETHODS: Data from a national survey of jail inmates (N=6,953) were used to compare the proportion of jail inmates who had been homeless in the previous year with the proportion of persons in the general population who had been homeless in the previous year, after standardization to the age, race and ethnicity, and gender distribution of the jail sample. Logistic regression was then used to examine the extent to which homelessness among jail inmates was associated with factors such as symptoms or treatment of mental illness, previous criminal justice involvement, specific recent crimes, and demographic characteristics.\nRESULTS: Inmates who had been homeless (that is, those who reported an episode of homelessness anytime in the year before incarceration) made up 15.3% of the U.S. jail population, or 7.5 to 11.3 times the standardized estimate of 1.36% to 2.03% in the general U.S. adult population. In comparison with other inmates, those who had been homeless were more likely to be currently incarcerated for a property crime, but they were also more likely to have past criminal justice system involvement for both nonviolent and violent offenses, to have mental health and substance abuse problems, to be less educated, and to be unemployed.\nCONCLUSIONS: Recent homelessness was 7.5 to 11.3 times more common among jail inmates than in the general population. Homelessness and incarceration appear to increase the risk of each other, and these factors seem to be mediated by mental illness and substance abuse, as well as by disadvantageous sociodemographic characteristics.","container-title":"Psychiatric Services (Washington, D.C.)","DOI":"10.1176/ps.2008.59.2.170","ISSN":"1075-2730","issue":"2","journalAbbreviation":"Psychiatr Serv","language":"eng","note":"PMID: 18245159","page":"170-177","source":"PubMed","title":"Jail incarceration, homelessness, and mental health: a national study","title-short":"Jail incarceration, homelessness, and mental health","volume":"59","author":[{"family":"Greenberg","given":"Greg A."},{"family":"Rosenheck","given":"Robert A."}],"issued":{"date-parts":[["2008",2]]}}},{"id":6166,"uris":["http://zotero.org/users/2121107/items/HNC8ZXG2"],"uri":["http://zotero.org/users/2121107/items/HNC8ZXG2"],"itemData":{"id":6166,"type":"article-journal","abstract":"Research Summary: This paper examines the incidence of and interrelationships between shelter use and reincarceration among a cohort of 48,424 persons who were released from New York State prisons to New York City in 1995–1998. Results show that, within two years of release, 11.4% of the study group entered a New York City homeless shelter and 32.8% of this group was again imprisoned. Using survival analysis methods, time since prison release and history of residential instability were the most salient risk factors related to shelter use, and shelter use increased the risk of subsequent reincarceration. Policy Implications: These findings show both homelessness and reincarceration to be substantial problems among a population of released prisoners, problems that fall into the more general framework of community reintegration. They also suggest that enhanced housing and related services, when targeted to a relatively small at-risk group among this population, have the potential to substantially reduce the overall risk for homelessness in the group.","container-title":"Criminology &amp; Public Policy","DOI":"10.1111/j.1745-9133.2004.tb00031.x","ISSN":"1745-9133","issue":"2","language":"en","note":"_eprint: https://onlinelibrary.wiley.com/doi/pdf/10.1111/j.1745-9133.2004.tb00031.x","page":"139-160","source":"Wiley Online Library","title":"Homeless Shelter Use and Reincarceration Following Prison Release*","volume":"3","author":[{"family":"Metraux","given":"Stephen"},{"family":"Culhane","given":"Dennis P."}],"issued":{"date-parts":[["2004"]]}}},{"id":6169,"uris":["http://zotero.org/users/2121107/items/9WX5BVU5"],"uri":["http://zotero.org/users/2121107/items/9WX5BVU5"],"itemData":{"id":6169,"type":"article-journal","abstract":"We examined risk factors influencing length of homelessness among a sample of drug-using adults booked into jails in 30 American counties during the years 2002–2003. Interviews were conducted with 30,634 arrestees. Multinomial logistic regression (MLR) explored the impact of arrestees’ drug use histories, prior experiences with alcohol and drug treatment, prior mental health experiences, and previous criminal justice experiences on membership in one of three housing stability categories. MLR results showed that, in comparison to the sporadic homeless, the persistent homeless were a demographically distinct group with significant social and human capital deficits and distinct health risk profiles, including drug use behavior, mental health status, and criminal offending. We argue that jails are well positioned to serve as a focal point for the delivery of public health and psychiatric services to homeless persons.","container-title":"Journal of Drug Issues","DOI":"10.1177/002204261104100405","ISSN":"0022-0426","issue":"4","journalAbbreviation":"Journal of Drug Issues","language":"en","note":"publisher: SAGE Publications Inc","page":"523-560","source":"SAGE Journals","title":"Risk Factors and the Duration of Homelessness among Drug-Using Arrestees: Evidence from 30 American Counties","title-short":"Risk Factors and the Duration of Homelessness among Drug-Using Arrestees","volume":"41","author":[{"family":"Myrstol","given":"Brad A."},{"family":"Fitzpatrick","given":"Kevin M."}],"issued":{"date-parts":[["2011",10,1]]}}}],"schema":"https://github.com/citation-style-language/schema/raw/master/csl-citation.json"} </w:instrText>
      </w:r>
      <w:r w:rsidR="007E5FD6" w:rsidRPr="006E75CD">
        <w:rPr>
          <w:rFonts w:ascii="Times New Roman" w:hAnsi="Times New Roman" w:cs="Times New Roman"/>
          <w:sz w:val="24"/>
          <w:szCs w:val="24"/>
        </w:rPr>
        <w:fldChar w:fldCharType="separate"/>
      </w:r>
      <w:r w:rsidR="007E5FD6" w:rsidRPr="006E75CD">
        <w:rPr>
          <w:rFonts w:ascii="Times New Roman" w:hAnsi="Times New Roman" w:cs="Times New Roman"/>
          <w:sz w:val="24"/>
          <w:vertAlign w:val="superscript"/>
        </w:rPr>
        <w:t>4–6</w:t>
      </w:r>
      <w:r w:rsidR="007E5FD6" w:rsidRPr="006E75CD">
        <w:rPr>
          <w:rFonts w:ascii="Times New Roman" w:hAnsi="Times New Roman" w:cs="Times New Roman"/>
          <w:sz w:val="24"/>
          <w:szCs w:val="24"/>
        </w:rPr>
        <w:fldChar w:fldCharType="end"/>
      </w:r>
      <w:ins w:id="81" w:author="Neil, Jordan M (HSC)" w:date="2022-01-03T14:04:00Z">
        <w:r w:rsidR="007E5FD6" w:rsidRPr="006E75CD">
          <w:rPr>
            <w:rFonts w:ascii="Times New Roman" w:hAnsi="Times New Roman" w:cs="Times New Roman"/>
            <w:sz w:val="24"/>
            <w:szCs w:val="24"/>
          </w:rPr>
          <w:t xml:space="preserve"> </w:t>
        </w:r>
      </w:ins>
      <w:del w:id="82" w:author="Neil, Jordan M (HSC)" w:date="2022-01-03T14:01:00Z">
        <w:r w:rsidR="00127E92" w:rsidRPr="006E75CD" w:rsidDel="00020BDE">
          <w:rPr>
            <w:rFonts w:ascii="Times New Roman" w:hAnsi="Times New Roman" w:cs="Times New Roman"/>
            <w:sz w:val="24"/>
            <w:szCs w:val="24"/>
          </w:rPr>
          <w:delText xml:space="preserve">[4]. </w:delText>
        </w:r>
      </w:del>
      <w:r w:rsidR="00023978" w:rsidRPr="006E75CD">
        <w:rPr>
          <w:rStyle w:val="CommentReference"/>
          <w:rFonts w:ascii="Times New Roman" w:hAnsi="Times New Roman" w:cs="Times New Roman"/>
          <w:sz w:val="24"/>
          <w:szCs w:val="24"/>
        </w:rPr>
        <w:t>T</w:t>
      </w:r>
      <w:r w:rsidR="00127E92" w:rsidRPr="006E75CD">
        <w:rPr>
          <w:rStyle w:val="CommentReference"/>
          <w:rFonts w:ascii="Times New Roman" w:hAnsi="Times New Roman" w:cs="Times New Roman"/>
          <w:sz w:val="24"/>
          <w:szCs w:val="24"/>
        </w:rPr>
        <w:t>imely, consistent, and easily accessible physical and mental health services</w:t>
      </w:r>
      <w:r w:rsidR="00023978" w:rsidRPr="006E75CD">
        <w:rPr>
          <w:rStyle w:val="CommentReference"/>
          <w:rFonts w:ascii="Times New Roman" w:hAnsi="Times New Roman" w:cs="Times New Roman"/>
          <w:sz w:val="24"/>
          <w:szCs w:val="24"/>
        </w:rPr>
        <w:t xml:space="preserve"> may reduce recidivism</w:t>
      </w:r>
      <w:r w:rsidR="00AE62BB" w:rsidRPr="006E75CD">
        <w:rPr>
          <w:rStyle w:val="CommentReference"/>
          <w:rFonts w:ascii="Times New Roman" w:hAnsi="Times New Roman" w:cs="Times New Roman"/>
          <w:sz w:val="24"/>
          <w:szCs w:val="24"/>
        </w:rPr>
        <w:t>, and improve health</w:t>
      </w:r>
      <w:r w:rsidR="00023978" w:rsidRPr="006E75CD">
        <w:rPr>
          <w:rStyle w:val="CommentReference"/>
          <w:rFonts w:ascii="Times New Roman" w:hAnsi="Times New Roman" w:cs="Times New Roman"/>
          <w:sz w:val="24"/>
          <w:szCs w:val="24"/>
        </w:rPr>
        <w:t xml:space="preserve"> among RIH</w:t>
      </w:r>
      <w:r w:rsidR="00F47462" w:rsidRPr="006E75CD">
        <w:rPr>
          <w:rStyle w:val="CommentReference"/>
          <w:rFonts w:ascii="Times New Roman" w:hAnsi="Times New Roman" w:cs="Times New Roman"/>
          <w:sz w:val="24"/>
          <w:szCs w:val="24"/>
        </w:rPr>
        <w:t>A.</w:t>
      </w:r>
      <w:r w:rsidR="0033491D" w:rsidRPr="006E75CD">
        <w:rPr>
          <w:rStyle w:val="CommentReference"/>
          <w:rFonts w:ascii="Times New Roman" w:hAnsi="Times New Roman" w:cs="Times New Roman"/>
          <w:sz w:val="24"/>
          <w:szCs w:val="24"/>
        </w:rPr>
        <w:fldChar w:fldCharType="begin"/>
      </w:r>
      <w:r w:rsidR="0033491D" w:rsidRPr="006E75CD">
        <w:rPr>
          <w:rStyle w:val="CommentReference"/>
          <w:rFonts w:ascii="Times New Roman" w:hAnsi="Times New Roman" w:cs="Times New Roman"/>
          <w:sz w:val="24"/>
          <w:szCs w:val="24"/>
        </w:rPr>
        <w:instrText xml:space="preserve"> ADDIN ZOTERO_ITEM CSL_CITATION {"citationID":"7eYft7R2","properties":{"formattedCitation":"\\super 7\\nosupersub{}","plainCitation":"7","noteIndex":0},"citationItems":[{"id":6174,"uris":["http://zotero.org/users/2121107/items/XB2946S2"],"uri":["http://zotero.org/users/2121107/items/XB2946S2"],"itemData":{"id":6174,"type":"article-journal","abstract":"Background: In the United States, the number of people experiencing homelessness has continually increased over the last 3 years. Homelessness is associated with poor health, and people experiencing homelessness are often burdened with high rates of chronic and mental health conditions, functional limitations, and cognitive impairment. Despite the high burden of chronic illness and functional limitations, there is limited literature exploring self-management among homeless populations.\nObjective: This study aims to investigate how access to smartphone technology facilitates self-management, including the attainment of social needs within the context of homelessness.\nMethods: A secondary analysis of 33 exit interviews from 2 feasibility studies related to mobile health interventions among people experiencing homelessness was conducted. Iterative thematic analysis was used to identify themes representative of participants’ experiences using smartphone technology.\nResults: Collectively, participants revealed not only how the context of homelessness constrained their ability to engage in activities necessary to self-manage health and meet social needs but also how consistent and predictable access to the tools available through a smartphone changed their behaviors and outlook. The global theme of empowered by technology was identified and defined as how having a smartphone with a plan for unlimited text, calling, data, and transportation allowed participants to navigate homelessness and facilitated self-management.\nConclusions: People experiencing homelessness used the tools on a smartphone to make decisions, take action, solve problems, and use the resources—skills necessary for fulfilling tasks required for effective self-management. Further, consistent access to smartphone technology and transportation empowered participants to meet the requirements for the attainment of social needs.\nTrial Registration:","container-title":"Journal of Medical Internet Research","DOI":"10.2196/27787","issue":"9","language":"EN","note":"Company: Journal of Medical Internet Research\nDistributor: Journal of Medical Internet Research\nInstitution: Journal of Medical Internet Research\nLabel: Journal of Medical Internet Research\npublisher: JMIR Publications Inc., Toronto, Canada","page":"e27787","source":"www.jmir.org","title":"Smartphone Technology to Empower People Experiencing Homelessness: Secondary Analysis","title-short":"Smartphone Technology to Empower People Experiencing Homelessness","volume":"23","author":[{"family":"Thurman","given":"Whitney"},{"family":"Semwal","given":"Monika"},{"family":"Moczygemba","given":"Leticia R."},{"family":"Hilbelink","given":"Mark"}],"issued":{"date-parts":[["2021",9,29]]}}}],"schema":"https://github.com/citation-style-language/schema/raw/master/csl-citation.json"} </w:instrText>
      </w:r>
      <w:r w:rsidR="0033491D" w:rsidRPr="006E75CD">
        <w:rPr>
          <w:rStyle w:val="CommentReference"/>
          <w:rFonts w:ascii="Times New Roman" w:hAnsi="Times New Roman" w:cs="Times New Roman"/>
          <w:sz w:val="24"/>
          <w:szCs w:val="24"/>
        </w:rPr>
        <w:fldChar w:fldCharType="separate"/>
      </w:r>
      <w:r w:rsidR="0033491D" w:rsidRPr="006E75CD">
        <w:rPr>
          <w:rFonts w:ascii="Times New Roman" w:hAnsi="Times New Roman" w:cs="Times New Roman"/>
          <w:sz w:val="24"/>
          <w:vertAlign w:val="superscript"/>
        </w:rPr>
        <w:t>7</w:t>
      </w:r>
      <w:r w:rsidR="0033491D" w:rsidRPr="006E75CD">
        <w:rPr>
          <w:rStyle w:val="CommentReference"/>
          <w:rFonts w:ascii="Times New Roman" w:hAnsi="Times New Roman" w:cs="Times New Roman"/>
          <w:sz w:val="24"/>
          <w:szCs w:val="24"/>
        </w:rPr>
        <w:fldChar w:fldCharType="end"/>
      </w:r>
      <w:r w:rsidR="006E3B70" w:rsidRPr="006E75CD">
        <w:rPr>
          <w:rStyle w:val="CommentReference"/>
          <w:rFonts w:ascii="Times New Roman" w:hAnsi="Times New Roman" w:cs="Times New Roman"/>
          <w:sz w:val="24"/>
          <w:szCs w:val="24"/>
        </w:rPr>
        <w:t xml:space="preserve"> Thus, n</w:t>
      </w:r>
      <w:r w:rsidR="00ED3C51" w:rsidRPr="006E75CD">
        <w:rPr>
          <w:rStyle w:val="CommentReference"/>
          <w:rFonts w:ascii="Times New Roman" w:hAnsi="Times New Roman" w:cs="Times New Roman"/>
          <w:sz w:val="24"/>
          <w:szCs w:val="24"/>
        </w:rPr>
        <w:t xml:space="preserve">ovel methods of contacting and intervening with RIHA are needed. </w:t>
      </w:r>
    </w:p>
    <w:p w14:paraId="4CBAAFF7" w14:textId="256C78E4" w:rsidR="00CB6E61" w:rsidRPr="006E75CD" w:rsidRDefault="00A02A27" w:rsidP="00CB6E61">
      <w:pPr>
        <w:spacing w:after="0" w:line="480" w:lineRule="auto"/>
        <w:ind w:firstLine="720"/>
        <w:contextualSpacing/>
        <w:rPr>
          <w:rFonts w:ascii="Times New Roman" w:hAnsi="Times New Roman" w:cs="Times New Roman"/>
          <w:sz w:val="24"/>
          <w:szCs w:val="24"/>
        </w:rPr>
      </w:pPr>
      <w:r w:rsidRPr="006E75CD">
        <w:rPr>
          <w:rFonts w:ascii="Times New Roman" w:hAnsi="Times New Roman" w:cs="Times New Roman"/>
          <w:sz w:val="24"/>
          <w:szCs w:val="24"/>
        </w:rPr>
        <w:t xml:space="preserve"> </w:t>
      </w:r>
      <w:r w:rsidR="00A013DE" w:rsidRPr="006E75CD">
        <w:rPr>
          <w:rFonts w:ascii="Times New Roman" w:hAnsi="Times New Roman" w:cs="Times New Roman"/>
          <w:sz w:val="24"/>
          <w:szCs w:val="24"/>
        </w:rPr>
        <w:t>A</w:t>
      </w:r>
      <w:r w:rsidR="00127E92" w:rsidRPr="006E75CD">
        <w:rPr>
          <w:rFonts w:ascii="Times New Roman" w:hAnsi="Times New Roman" w:cs="Times New Roman"/>
          <w:sz w:val="24"/>
          <w:szCs w:val="24"/>
        </w:rPr>
        <w:t xml:space="preserve"> </w:t>
      </w:r>
      <w:r w:rsidR="00B56123" w:rsidRPr="006E75CD">
        <w:rPr>
          <w:rFonts w:ascii="Times New Roman" w:hAnsi="Times New Roman" w:cs="Times New Roman"/>
          <w:sz w:val="24"/>
          <w:szCs w:val="24"/>
        </w:rPr>
        <w:t>significant</w:t>
      </w:r>
      <w:r w:rsidR="00127E92" w:rsidRPr="006E75CD">
        <w:rPr>
          <w:rFonts w:ascii="Times New Roman" w:hAnsi="Times New Roman" w:cs="Times New Roman"/>
          <w:sz w:val="24"/>
          <w:szCs w:val="24"/>
        </w:rPr>
        <w:t xml:space="preserve"> percentage of individuals </w:t>
      </w:r>
      <w:commentRangeStart w:id="83"/>
      <w:commentRangeStart w:id="84"/>
      <w:commentRangeStart w:id="85"/>
      <w:r w:rsidR="00127E92" w:rsidRPr="006E75CD">
        <w:rPr>
          <w:rFonts w:ascii="Times New Roman" w:hAnsi="Times New Roman" w:cs="Times New Roman"/>
          <w:sz w:val="24"/>
          <w:szCs w:val="24"/>
        </w:rPr>
        <w:t xml:space="preserve">experiencing homelessness </w:t>
      </w:r>
      <w:commentRangeEnd w:id="83"/>
      <w:r w:rsidR="008C7744" w:rsidRPr="006E75CD">
        <w:rPr>
          <w:rStyle w:val="CommentReference"/>
          <w:rFonts w:ascii="Times New Roman" w:hAnsi="Times New Roman" w:cs="Times New Roman"/>
          <w:sz w:val="24"/>
          <w:szCs w:val="24"/>
        </w:rPr>
        <w:commentReference w:id="83"/>
      </w:r>
      <w:commentRangeEnd w:id="84"/>
      <w:r w:rsidR="00343E7E" w:rsidRPr="006E75CD">
        <w:rPr>
          <w:rStyle w:val="CommentReference"/>
          <w:rFonts w:ascii="Times New Roman" w:hAnsi="Times New Roman" w:cs="Times New Roman"/>
          <w:sz w:val="24"/>
          <w:szCs w:val="24"/>
        </w:rPr>
        <w:commentReference w:id="84"/>
      </w:r>
      <w:commentRangeEnd w:id="85"/>
      <w:r w:rsidR="00EC76C1" w:rsidRPr="006E75CD">
        <w:rPr>
          <w:rStyle w:val="CommentReference"/>
          <w:rFonts w:ascii="Times New Roman" w:hAnsi="Times New Roman" w:cs="Times New Roman"/>
          <w:rPrChange w:id="86" w:author="Neil, Jordan M (HSC)" w:date="2022-01-03T16:23:00Z">
            <w:rPr>
              <w:rStyle w:val="CommentReference"/>
            </w:rPr>
          </w:rPrChange>
        </w:rPr>
        <w:commentReference w:id="85"/>
      </w:r>
      <w:del w:id="87" w:author="Neil, Jordan M (HSC)" w:date="2022-01-03T14:17:00Z">
        <w:r w:rsidR="00127E92" w:rsidRPr="006E75CD" w:rsidDel="00B31604">
          <w:rPr>
            <w:rFonts w:ascii="Times New Roman" w:hAnsi="Times New Roman" w:cs="Times New Roman"/>
            <w:sz w:val="24"/>
            <w:szCs w:val="24"/>
          </w:rPr>
          <w:delText xml:space="preserve">have </w:delText>
        </w:r>
      </w:del>
      <w:r w:rsidR="00D374FB" w:rsidRPr="006E75CD">
        <w:rPr>
          <w:rFonts w:ascii="Times New Roman" w:hAnsi="Times New Roman" w:cs="Times New Roman"/>
          <w:sz w:val="24"/>
          <w:szCs w:val="24"/>
        </w:rPr>
        <w:t xml:space="preserve">use </w:t>
      </w:r>
      <w:r w:rsidR="0078777E" w:rsidRPr="006E75CD">
        <w:rPr>
          <w:rFonts w:ascii="Times New Roman" w:hAnsi="Times New Roman" w:cs="Times New Roman"/>
          <w:sz w:val="24"/>
          <w:szCs w:val="24"/>
        </w:rPr>
        <w:t>mobile</w:t>
      </w:r>
      <w:r w:rsidR="00127E92" w:rsidRPr="006E75CD">
        <w:rPr>
          <w:rFonts w:ascii="Times New Roman" w:hAnsi="Times New Roman" w:cs="Times New Roman"/>
          <w:sz w:val="24"/>
          <w:szCs w:val="24"/>
        </w:rPr>
        <w:t xml:space="preserve"> technolog</w:t>
      </w:r>
      <w:r w:rsidR="00F25DD6" w:rsidRPr="006E75CD">
        <w:rPr>
          <w:rFonts w:ascii="Times New Roman" w:hAnsi="Times New Roman" w:cs="Times New Roman"/>
          <w:sz w:val="24"/>
          <w:szCs w:val="24"/>
        </w:rPr>
        <w:t>ies</w:t>
      </w:r>
      <w:r w:rsidR="00127E92" w:rsidRPr="006E75CD">
        <w:rPr>
          <w:rFonts w:ascii="Times New Roman" w:hAnsi="Times New Roman" w:cs="Times New Roman"/>
          <w:sz w:val="24"/>
          <w:szCs w:val="24"/>
        </w:rPr>
        <w:t xml:space="preserve">, including mobile phones, texting, apps, </w:t>
      </w:r>
      <w:r w:rsidR="0016266E" w:rsidRPr="006E75CD">
        <w:rPr>
          <w:rFonts w:ascii="Times New Roman" w:hAnsi="Times New Roman" w:cs="Times New Roman"/>
          <w:sz w:val="24"/>
          <w:szCs w:val="24"/>
        </w:rPr>
        <w:t xml:space="preserve">and </w:t>
      </w:r>
      <w:r w:rsidR="00127E92" w:rsidRPr="006E75CD">
        <w:rPr>
          <w:rFonts w:ascii="Times New Roman" w:hAnsi="Times New Roman" w:cs="Times New Roman"/>
          <w:sz w:val="24"/>
          <w:szCs w:val="24"/>
        </w:rPr>
        <w:t>e-mail</w:t>
      </w:r>
      <w:del w:id="88" w:author="Neil, Jordan M (HSC)" w:date="2022-01-03T14:05:00Z">
        <w:r w:rsidR="00127E92" w:rsidRPr="006E75CD" w:rsidDel="00877803">
          <w:rPr>
            <w:rFonts w:ascii="Times New Roman" w:hAnsi="Times New Roman" w:cs="Times New Roman"/>
            <w:sz w:val="24"/>
            <w:szCs w:val="24"/>
          </w:rPr>
          <w:delText xml:space="preserve"> [5, </w:delText>
        </w:r>
        <w:commentRangeStart w:id="89"/>
        <w:r w:rsidR="00127E92" w:rsidRPr="006E75CD" w:rsidDel="00877803">
          <w:rPr>
            <w:rFonts w:ascii="Times New Roman" w:hAnsi="Times New Roman" w:cs="Times New Roman"/>
            <w:sz w:val="24"/>
            <w:szCs w:val="24"/>
          </w:rPr>
          <w:delText>6</w:delText>
        </w:r>
        <w:commentRangeEnd w:id="89"/>
        <w:r w:rsidR="009C4502" w:rsidRPr="006E75CD" w:rsidDel="00877803">
          <w:rPr>
            <w:rStyle w:val="CommentReference"/>
            <w:rFonts w:ascii="Times New Roman" w:hAnsi="Times New Roman" w:cs="Times New Roman"/>
            <w:rPrChange w:id="90" w:author="Neil, Jordan M (HSC)" w:date="2022-01-03T16:23:00Z">
              <w:rPr>
                <w:rStyle w:val="CommentReference"/>
              </w:rPr>
            </w:rPrChange>
          </w:rPr>
          <w:commentReference w:id="89"/>
        </w:r>
        <w:r w:rsidR="00127E92" w:rsidRPr="006E75CD" w:rsidDel="00877803">
          <w:rPr>
            <w:rFonts w:ascii="Times New Roman" w:hAnsi="Times New Roman" w:cs="Times New Roman"/>
            <w:sz w:val="24"/>
            <w:szCs w:val="24"/>
          </w:rPr>
          <w:delText>, 7]</w:delText>
        </w:r>
      </w:del>
      <w:r w:rsidR="00127E92" w:rsidRPr="006E75CD">
        <w:rPr>
          <w:rFonts w:ascii="Times New Roman" w:hAnsi="Times New Roman" w:cs="Times New Roman"/>
          <w:sz w:val="24"/>
          <w:szCs w:val="24"/>
        </w:rPr>
        <w:t>.</w:t>
      </w:r>
      <w:r w:rsidR="0033491D" w:rsidRPr="006E75CD">
        <w:rPr>
          <w:rFonts w:ascii="Times New Roman" w:hAnsi="Times New Roman" w:cs="Times New Roman"/>
          <w:sz w:val="24"/>
          <w:szCs w:val="24"/>
        </w:rPr>
        <w:fldChar w:fldCharType="begin"/>
      </w:r>
      <w:r w:rsidR="0033491D" w:rsidRPr="006E75CD">
        <w:rPr>
          <w:rFonts w:ascii="Times New Roman" w:hAnsi="Times New Roman" w:cs="Times New Roman"/>
          <w:sz w:val="24"/>
          <w:szCs w:val="24"/>
        </w:rPr>
        <w:instrText xml:space="preserve"> ADDIN ZOTERO_ITEM CSL_CITATION {"citationID":"ct4httys","properties":{"formattedCitation":"\\super 8,9\\nosupersub{}","plainCitation":"8,9","noteIndex":0},"citationItems":[{"id":6175,"uris":["http://zotero.org/users/2121107/items/JVYD3I4W"],"uri":["http://zotero.org/users/2121107/items/JVYD3I4W"],"itemData":{"id":6175,"type":"article-journal","abstract":"Homeless adults experience increased risk of negative health outcomes, and technology-based interventions may provide an opportunity for improving health in this population. However, little is known about homeless adults’ technology access and use. Utilizing data from a study of 421 homeless adults moving into PSH, this paper presents descriptive technology findings, and compares results to age-matched general population data. The vast majority (94%) currently owned a cell phone, although there was considerable past 3-month turnover in phones (56%) and phone numbers (55%). More than half currently owned a smartphone, and 86% of those used Android operating systems. Most (85%) used a cell phone daily, 76% used text messaging, and 51% accessed the Internet on their cell phone. One-third reported no past 3-month Internet use. These findings suggest that digital technology may be a feasible means of disseminating health and wellness programs to this at-risk population, though important caveats are discussed.","container-title":"Journal of Social Distress and Homelessness","DOI":"10.1080/10530789.2017.1305140","ISSN":"1053-0789","issue":"1","note":"publisher: Taylor &amp; Francis\n_eprint: https://doi.org/10.1080/10530789.2017.1305140","page":"73-77","source":"Taylor and Francis+NEJM","title":"No digital divide? Technology use among homeless adults","title-short":"No digital divide?","volume":"26","author":[{"family":"Rhoades","given":"Harmony"},{"family":"Wenzel","given":"Suzanne L."},{"family":"Rice","given":"Eric"},{"family":"Winetrobe","given":"Hailey"},{"family":"Henwood","given":"Benjamin"}],"issued":{"date-parts":[["2017",1,2]]}}},{"id":6171,"uris":["http://zotero.org/users/2121107/items/4D2IY5SR"],"uri":["http://zotero.org/users/2121107/items/4D2IY5SR"],"itemData":{"id":6171,"type":"article-journal","abstract":"Background\nThe median age of single homeless adults is approximately 50 years. Older homeless adults have poor social support and experience a high prevalence of chronic disease, depression, and substance use disorders. Access to mobile phones and the internet could help lower the barriers to social support, social services, and medical care; however, little is known about access to and use of these by older homeless adults.\n\nObjective\nThis study aimed to describe the access to and use of mobile phones, computers, and internet among a cohort of 350 homeless adults over the age of 50 years.\n\nMethods\nWe recruited 350 participants who were homeless and older than 50 years in Oakland, California. We interviewed participants at 6-month intervals about their health status, residential history, social support, substance use, depressive symptomology, and activities of daily living (ADLs) using validated tools. We performed clinical assessments of cognitive function. During the 6-month follow-up interview, study staff administered questions about internet and mobile technology use. We assessed participants’ comfort with and use of multiple functions associated with these technologies.\n\nResults\nOf the 343 participants alive at the 6-month follow-up, 87.5% (300/343) completed the mobile phone and internet questionnaire. The median age of participants was 57.5 years (interquartile range 54-61). Of these, 74.7% (224/300) were male, and 81.0% (243/300) were black. Approximately one-fourth (24.3%, 73/300) of the participants had cognitive impairment and slightly over one-third (33.6%, 100/300) had impairments in executive function. Most (72.3%, 217/300) participants currently owned or had access to a mobile phone. Of those, most had feature phones, rather than smartphones (89, 32.1%), and did not hold annual contracts (261, 94.2%). Just over half (164, 55%) had ever accessed the internet. Participants used phones and internet to communicate with medical personnel (179, 64.6%), search for housing and employment (85, 30.7%), and to contact their families (228, 82.3%). Those who regained housing were significantly more likely to have mobile phone access (adjusted odds ratio [AOR] 3.81, 95% CI 1.77-8.21). Those with ADL (AOR 0.53, 95% CI 0.31-0.92) and executive function impairment (AOR 0.49; 95% CI 0.28-0.86) were significantly less likely to have mobile phones. Moderate to high risk amphetamine use was associated with reduced access to mobile phones (AOR 0.27, 95% CI 0.10-0.72).\n\nConclusions\nOlder homeless adults could benefit from portable internet and phone access. However, participants had a lower prevalence of smartphone and internet access than adults aged over 65 years in the general public or low-income adults. Participants faced barriers to mobile phone and internet use, including financial barriers and functional and cognitive impairments. Expanding access to these basic technologies could result in improved outcomes.","container-title":"JMIR mHealth and uHealth","DOI":"10.2196/10049","ISSN":"2291-5222","issue":"12","journalAbbreviation":"JMIR Mhealth Uhealth","note":"PMID: 30530464\nPMCID: PMC6305882","page":"e10049","source":"PubMed Central","title":"Mobile Phone, Computer, and Internet Use Among Older Homeless Adults: Results from the HOPE HOME Cohort Study","title-short":"Mobile Phone, Computer, and Internet Use Among Older Homeless Adults","volume":"6","author":[{"family":"Raven","given":"Maria C"},{"family":"Kaplan","given":"Lauren M"},{"family":"Rosenberg","given":"Marina"},{"family":"Tieu","given":"Lina"},{"family":"Guzman","given":"David"},{"family":"Kushel","given":"Margot"}],"issued":{"date-parts":[["2018",12,10]]}}}],"schema":"https://github.com/citation-style-language/schema/raw/master/csl-citation.json"} </w:instrText>
      </w:r>
      <w:r w:rsidR="0033491D" w:rsidRPr="006E75CD">
        <w:rPr>
          <w:rFonts w:ascii="Times New Roman" w:hAnsi="Times New Roman" w:cs="Times New Roman"/>
          <w:sz w:val="24"/>
          <w:szCs w:val="24"/>
        </w:rPr>
        <w:fldChar w:fldCharType="separate"/>
      </w:r>
      <w:r w:rsidR="0033491D" w:rsidRPr="006E75CD">
        <w:rPr>
          <w:rFonts w:ascii="Times New Roman" w:hAnsi="Times New Roman" w:cs="Times New Roman"/>
          <w:sz w:val="24"/>
          <w:vertAlign w:val="superscript"/>
        </w:rPr>
        <w:t>8,9</w:t>
      </w:r>
      <w:r w:rsidR="0033491D" w:rsidRPr="006E75CD">
        <w:rPr>
          <w:rFonts w:ascii="Times New Roman" w:hAnsi="Times New Roman" w:cs="Times New Roman"/>
          <w:sz w:val="24"/>
          <w:szCs w:val="24"/>
        </w:rPr>
        <w:fldChar w:fldCharType="end"/>
      </w:r>
      <w:r w:rsidR="00127E92" w:rsidRPr="006E75CD">
        <w:rPr>
          <w:rFonts w:ascii="Times New Roman" w:hAnsi="Times New Roman" w:cs="Times New Roman"/>
          <w:sz w:val="24"/>
          <w:szCs w:val="24"/>
        </w:rPr>
        <w:t xml:space="preserve"> </w:t>
      </w:r>
      <w:r w:rsidR="00D374FB" w:rsidRPr="006E75CD">
        <w:rPr>
          <w:rFonts w:ascii="Times New Roman" w:hAnsi="Times New Roman" w:cs="Times New Roman"/>
          <w:sz w:val="24"/>
          <w:szCs w:val="24"/>
        </w:rPr>
        <w:t>For instance, o</w:t>
      </w:r>
      <w:r w:rsidR="00830CCE" w:rsidRPr="006E75CD">
        <w:rPr>
          <w:rFonts w:ascii="Times New Roman" w:hAnsi="Times New Roman" w:cs="Times New Roman"/>
          <w:sz w:val="24"/>
          <w:szCs w:val="24"/>
        </w:rPr>
        <w:t xml:space="preserve">ur previous work has </w:t>
      </w:r>
      <w:r w:rsidR="00F25DD6" w:rsidRPr="006E75CD">
        <w:rPr>
          <w:rFonts w:ascii="Times New Roman" w:hAnsi="Times New Roman" w:cs="Times New Roman"/>
          <w:sz w:val="24"/>
          <w:szCs w:val="24"/>
        </w:rPr>
        <w:t>determined</w:t>
      </w:r>
      <w:r w:rsidR="00830CCE" w:rsidRPr="006E75CD">
        <w:rPr>
          <w:rFonts w:ascii="Times New Roman" w:hAnsi="Times New Roman" w:cs="Times New Roman"/>
          <w:sz w:val="24"/>
          <w:szCs w:val="24"/>
        </w:rPr>
        <w:t xml:space="preserve"> that cell phone ownership is common among </w:t>
      </w:r>
      <w:r w:rsidR="00D374FB" w:rsidRPr="006E75CD">
        <w:rPr>
          <w:rFonts w:ascii="Times New Roman" w:hAnsi="Times New Roman" w:cs="Times New Roman"/>
          <w:sz w:val="24"/>
          <w:szCs w:val="24"/>
        </w:rPr>
        <w:t xml:space="preserve">adults experiencing </w:t>
      </w:r>
      <w:r w:rsidR="00830CCE" w:rsidRPr="006E75CD">
        <w:rPr>
          <w:rFonts w:ascii="Times New Roman" w:hAnsi="Times New Roman" w:cs="Times New Roman"/>
          <w:sz w:val="24"/>
          <w:szCs w:val="24"/>
        </w:rPr>
        <w:t>homeless</w:t>
      </w:r>
      <w:r w:rsidR="00D374FB" w:rsidRPr="006E75CD">
        <w:rPr>
          <w:rFonts w:ascii="Times New Roman" w:hAnsi="Times New Roman" w:cs="Times New Roman"/>
          <w:sz w:val="24"/>
          <w:szCs w:val="24"/>
        </w:rPr>
        <w:t>ness</w:t>
      </w:r>
      <w:commentRangeStart w:id="91"/>
      <w:commentRangeEnd w:id="91"/>
      <w:r w:rsidR="00BD39C2" w:rsidRPr="006E75CD">
        <w:rPr>
          <w:rStyle w:val="CommentReference"/>
          <w:rFonts w:ascii="Times New Roman" w:hAnsi="Times New Roman" w:cs="Times New Roman"/>
          <w:rPrChange w:id="92" w:author="Neil, Jordan M (HSC)" w:date="2022-01-03T16:23:00Z">
            <w:rPr>
              <w:rStyle w:val="CommentReference"/>
            </w:rPr>
          </w:rPrChange>
        </w:rPr>
        <w:commentReference w:id="91"/>
      </w:r>
      <w:r w:rsidR="00830CCE" w:rsidRPr="006E75CD">
        <w:rPr>
          <w:rFonts w:ascii="Times New Roman" w:hAnsi="Times New Roman" w:cs="Times New Roman"/>
          <w:sz w:val="24"/>
          <w:szCs w:val="24"/>
        </w:rPr>
        <w:t xml:space="preserve">. Other studies have indicated </w:t>
      </w:r>
      <w:r w:rsidR="00A62372" w:rsidRPr="006E75CD">
        <w:rPr>
          <w:rFonts w:ascii="Times New Roman" w:hAnsi="Times New Roman" w:cs="Times New Roman"/>
          <w:sz w:val="24"/>
          <w:szCs w:val="24"/>
        </w:rPr>
        <w:t xml:space="preserve">that adults experiencing </w:t>
      </w:r>
      <w:r w:rsidR="00830CCE" w:rsidRPr="006E75CD">
        <w:rPr>
          <w:rFonts w:ascii="Times New Roman" w:hAnsi="Times New Roman" w:cs="Times New Roman"/>
          <w:sz w:val="24"/>
          <w:szCs w:val="24"/>
        </w:rPr>
        <w:t>homeless</w:t>
      </w:r>
      <w:r w:rsidR="00A62372" w:rsidRPr="006E75CD">
        <w:rPr>
          <w:rFonts w:ascii="Times New Roman" w:hAnsi="Times New Roman" w:cs="Times New Roman"/>
          <w:sz w:val="24"/>
          <w:szCs w:val="24"/>
        </w:rPr>
        <w:t>ness</w:t>
      </w:r>
      <w:r w:rsidR="00830CCE" w:rsidRPr="006E75CD">
        <w:rPr>
          <w:rFonts w:ascii="Times New Roman" w:hAnsi="Times New Roman" w:cs="Times New Roman"/>
          <w:sz w:val="24"/>
          <w:szCs w:val="24"/>
        </w:rPr>
        <w:t xml:space="preserve"> </w:t>
      </w:r>
      <w:r w:rsidR="004B1034" w:rsidRPr="006E75CD">
        <w:rPr>
          <w:rFonts w:ascii="Times New Roman" w:hAnsi="Times New Roman" w:cs="Times New Roman"/>
          <w:sz w:val="24"/>
          <w:szCs w:val="24"/>
        </w:rPr>
        <w:t>use mobile technology for</w:t>
      </w:r>
      <w:r w:rsidR="00433562" w:rsidRPr="006E75CD">
        <w:rPr>
          <w:rFonts w:ascii="Times New Roman" w:hAnsi="Times New Roman" w:cs="Times New Roman"/>
          <w:sz w:val="24"/>
          <w:szCs w:val="24"/>
        </w:rPr>
        <w:t xml:space="preserve"> </w:t>
      </w:r>
      <w:r w:rsidR="00A53619" w:rsidRPr="006E75CD">
        <w:rPr>
          <w:rFonts w:ascii="Times New Roman" w:hAnsi="Times New Roman" w:cs="Times New Roman"/>
          <w:sz w:val="24"/>
          <w:szCs w:val="24"/>
        </w:rPr>
        <w:t>many</w:t>
      </w:r>
      <w:r w:rsidR="004B1034" w:rsidRPr="006E75CD">
        <w:rPr>
          <w:rFonts w:ascii="Times New Roman" w:hAnsi="Times New Roman" w:cs="Times New Roman"/>
          <w:sz w:val="24"/>
          <w:szCs w:val="24"/>
        </w:rPr>
        <w:t xml:space="preserve"> reasons</w:t>
      </w:r>
      <w:r w:rsidR="00103505" w:rsidRPr="006E75CD">
        <w:rPr>
          <w:rFonts w:ascii="Times New Roman" w:hAnsi="Times New Roman" w:cs="Times New Roman"/>
          <w:sz w:val="24"/>
          <w:szCs w:val="24"/>
        </w:rPr>
        <w:t xml:space="preserve">, </w:t>
      </w:r>
      <w:r w:rsidR="00A01947" w:rsidRPr="006E75CD">
        <w:rPr>
          <w:rFonts w:ascii="Times New Roman" w:hAnsi="Times New Roman" w:cs="Times New Roman"/>
          <w:sz w:val="24"/>
          <w:szCs w:val="24"/>
        </w:rPr>
        <w:t xml:space="preserve">including </w:t>
      </w:r>
      <w:r w:rsidR="00830CCE" w:rsidRPr="006E75CD">
        <w:rPr>
          <w:rFonts w:ascii="Times New Roman" w:hAnsi="Times New Roman" w:cs="Times New Roman"/>
          <w:sz w:val="24"/>
          <w:szCs w:val="24"/>
        </w:rPr>
        <w:t>connect</w:t>
      </w:r>
      <w:r w:rsidR="00B31CAA" w:rsidRPr="006E75CD">
        <w:rPr>
          <w:rFonts w:ascii="Times New Roman" w:hAnsi="Times New Roman" w:cs="Times New Roman"/>
          <w:sz w:val="24"/>
          <w:szCs w:val="24"/>
        </w:rPr>
        <w:t>ion</w:t>
      </w:r>
      <w:r w:rsidR="00830CCE" w:rsidRPr="006E75CD">
        <w:rPr>
          <w:rFonts w:ascii="Times New Roman" w:hAnsi="Times New Roman" w:cs="Times New Roman"/>
          <w:sz w:val="24"/>
          <w:szCs w:val="24"/>
        </w:rPr>
        <w:t xml:space="preserve"> with peers and family members, safety (e.g., access to emergency</w:t>
      </w:r>
      <w:r w:rsidR="00A01947" w:rsidRPr="006E75CD">
        <w:rPr>
          <w:rFonts w:ascii="Times New Roman" w:hAnsi="Times New Roman" w:cs="Times New Roman"/>
          <w:sz w:val="24"/>
          <w:szCs w:val="24"/>
        </w:rPr>
        <w:t xml:space="preserve"> </w:t>
      </w:r>
      <w:r w:rsidR="00830CCE" w:rsidRPr="006E75CD">
        <w:rPr>
          <w:rFonts w:ascii="Times New Roman" w:hAnsi="Times New Roman" w:cs="Times New Roman"/>
          <w:sz w:val="24"/>
          <w:szCs w:val="24"/>
        </w:rPr>
        <w:t>services), and communicat</w:t>
      </w:r>
      <w:r w:rsidR="006A0891" w:rsidRPr="006E75CD">
        <w:rPr>
          <w:rFonts w:ascii="Times New Roman" w:hAnsi="Times New Roman" w:cs="Times New Roman"/>
          <w:sz w:val="24"/>
          <w:szCs w:val="24"/>
        </w:rPr>
        <w:t>ion</w:t>
      </w:r>
      <w:r w:rsidR="00830CCE" w:rsidRPr="006E75CD">
        <w:rPr>
          <w:rFonts w:ascii="Times New Roman" w:hAnsi="Times New Roman" w:cs="Times New Roman"/>
          <w:sz w:val="24"/>
          <w:szCs w:val="24"/>
        </w:rPr>
        <w:t xml:space="preserve"> with current or potential </w:t>
      </w:r>
      <w:commentRangeStart w:id="93"/>
      <w:r w:rsidR="00830CCE" w:rsidRPr="006E75CD">
        <w:rPr>
          <w:rFonts w:ascii="Times New Roman" w:hAnsi="Times New Roman" w:cs="Times New Roman"/>
          <w:sz w:val="24"/>
          <w:szCs w:val="24"/>
        </w:rPr>
        <w:t>employers</w:t>
      </w:r>
      <w:commentRangeEnd w:id="93"/>
      <w:r w:rsidR="00A62372" w:rsidRPr="006E75CD">
        <w:rPr>
          <w:rStyle w:val="CommentReference"/>
          <w:rFonts w:ascii="Times New Roman" w:hAnsi="Times New Roman" w:cs="Times New Roman"/>
          <w:rPrChange w:id="94" w:author="Neil, Jordan M (HSC)" w:date="2022-01-03T16:23:00Z">
            <w:rPr>
              <w:rStyle w:val="CommentReference"/>
            </w:rPr>
          </w:rPrChange>
        </w:rPr>
        <w:commentReference w:id="93"/>
      </w:r>
      <w:r w:rsidR="00830CCE" w:rsidRPr="006E75CD">
        <w:rPr>
          <w:rFonts w:ascii="Times New Roman" w:hAnsi="Times New Roman" w:cs="Times New Roman"/>
          <w:sz w:val="24"/>
          <w:szCs w:val="24"/>
        </w:rPr>
        <w:t>.</w:t>
      </w:r>
      <w:r w:rsidR="00BD6737" w:rsidRPr="006E75CD">
        <w:rPr>
          <w:rFonts w:ascii="Times New Roman" w:hAnsi="Times New Roman" w:cs="Times New Roman"/>
          <w:sz w:val="24"/>
          <w:szCs w:val="24"/>
        </w:rPr>
        <w:t xml:space="preserve"> </w:t>
      </w:r>
      <w:r w:rsidR="00BD39C2" w:rsidRPr="006E75CD">
        <w:rPr>
          <w:rFonts w:ascii="Times New Roman" w:hAnsi="Times New Roman" w:cs="Times New Roman"/>
          <w:sz w:val="24"/>
          <w:szCs w:val="24"/>
        </w:rPr>
        <w:t>Furthermore, adults experiencing h</w:t>
      </w:r>
      <w:r w:rsidR="00127E92" w:rsidRPr="006E75CD">
        <w:rPr>
          <w:rFonts w:ascii="Times New Roman" w:hAnsi="Times New Roman" w:cs="Times New Roman"/>
          <w:sz w:val="24"/>
          <w:szCs w:val="24"/>
        </w:rPr>
        <w:t>omeless</w:t>
      </w:r>
      <w:r w:rsidR="00BD39C2" w:rsidRPr="006E75CD">
        <w:rPr>
          <w:rFonts w:ascii="Times New Roman" w:hAnsi="Times New Roman" w:cs="Times New Roman"/>
          <w:sz w:val="24"/>
          <w:szCs w:val="24"/>
        </w:rPr>
        <w:t>ness</w:t>
      </w:r>
      <w:r w:rsidR="00127E92" w:rsidRPr="006E75CD">
        <w:rPr>
          <w:rFonts w:ascii="Times New Roman" w:hAnsi="Times New Roman" w:cs="Times New Roman"/>
          <w:sz w:val="24"/>
          <w:szCs w:val="24"/>
        </w:rPr>
        <w:t xml:space="preserve"> </w:t>
      </w:r>
      <w:r w:rsidR="00BD39C2" w:rsidRPr="006E75CD">
        <w:rPr>
          <w:rFonts w:ascii="Times New Roman" w:hAnsi="Times New Roman" w:cs="Times New Roman"/>
          <w:sz w:val="24"/>
          <w:szCs w:val="24"/>
        </w:rPr>
        <w:t>report willingness</w:t>
      </w:r>
      <w:r w:rsidR="00B51C25" w:rsidRPr="006E75CD">
        <w:rPr>
          <w:rFonts w:ascii="Times New Roman" w:hAnsi="Times New Roman" w:cs="Times New Roman"/>
          <w:sz w:val="24"/>
          <w:szCs w:val="24"/>
        </w:rPr>
        <w:t xml:space="preserve"> to use mobile technolog</w:t>
      </w:r>
      <w:r w:rsidR="00BD39C2" w:rsidRPr="006E75CD">
        <w:rPr>
          <w:rFonts w:ascii="Times New Roman" w:hAnsi="Times New Roman" w:cs="Times New Roman"/>
          <w:sz w:val="24"/>
          <w:szCs w:val="24"/>
        </w:rPr>
        <w:t>ies</w:t>
      </w:r>
      <w:r w:rsidR="00B51C25" w:rsidRPr="006E75CD">
        <w:rPr>
          <w:rFonts w:ascii="Times New Roman" w:hAnsi="Times New Roman" w:cs="Times New Roman"/>
          <w:sz w:val="24"/>
          <w:szCs w:val="24"/>
        </w:rPr>
        <w:t xml:space="preserve"> to stay engaged in their </w:t>
      </w:r>
      <w:r w:rsidR="00982926" w:rsidRPr="006E75CD">
        <w:rPr>
          <w:rFonts w:ascii="Times New Roman" w:hAnsi="Times New Roman" w:cs="Times New Roman"/>
          <w:sz w:val="24"/>
          <w:szCs w:val="24"/>
        </w:rPr>
        <w:t>healthcare</w:t>
      </w:r>
      <w:r w:rsidR="00062873" w:rsidRPr="006E75CD">
        <w:rPr>
          <w:rFonts w:ascii="Times New Roman" w:hAnsi="Times New Roman" w:cs="Times New Roman"/>
          <w:sz w:val="24"/>
          <w:szCs w:val="24"/>
        </w:rPr>
        <w:t xml:space="preserve">, </w:t>
      </w:r>
      <w:r w:rsidR="0081314E" w:rsidRPr="006E75CD">
        <w:rPr>
          <w:rFonts w:ascii="Times New Roman" w:hAnsi="Times New Roman" w:cs="Times New Roman"/>
          <w:sz w:val="24"/>
          <w:szCs w:val="24"/>
        </w:rPr>
        <w:t>including</w:t>
      </w:r>
      <w:r w:rsidR="00982926" w:rsidRPr="006E75CD">
        <w:rPr>
          <w:rFonts w:ascii="Times New Roman" w:hAnsi="Times New Roman" w:cs="Times New Roman"/>
          <w:sz w:val="24"/>
          <w:szCs w:val="24"/>
        </w:rPr>
        <w:t xml:space="preserve"> receiving </w:t>
      </w:r>
      <w:r w:rsidR="00B51C25" w:rsidRPr="006E75CD">
        <w:rPr>
          <w:rFonts w:ascii="Times New Roman" w:hAnsi="Times New Roman" w:cs="Times New Roman"/>
          <w:sz w:val="24"/>
          <w:szCs w:val="24"/>
        </w:rPr>
        <w:t>provider calls</w:t>
      </w:r>
      <w:r w:rsidR="00982926" w:rsidRPr="006E75CD">
        <w:rPr>
          <w:rFonts w:ascii="Times New Roman" w:hAnsi="Times New Roman" w:cs="Times New Roman"/>
          <w:sz w:val="24"/>
          <w:szCs w:val="24"/>
        </w:rPr>
        <w:t xml:space="preserve">, as well as </w:t>
      </w:r>
      <w:r w:rsidR="00B51C25" w:rsidRPr="006E75CD">
        <w:rPr>
          <w:rFonts w:ascii="Times New Roman" w:hAnsi="Times New Roman" w:cs="Times New Roman"/>
          <w:sz w:val="24"/>
          <w:szCs w:val="24"/>
        </w:rPr>
        <w:t>healthcare appointment reminders through text or call</w:t>
      </w:r>
      <w:ins w:id="95" w:author="Neil, Jordan M (HSC)" w:date="2022-01-03T14:17:00Z">
        <w:r w:rsidR="00843050" w:rsidRPr="006E75CD">
          <w:rPr>
            <w:rFonts w:ascii="Times New Roman" w:hAnsi="Times New Roman" w:cs="Times New Roman"/>
            <w:sz w:val="24"/>
            <w:szCs w:val="24"/>
          </w:rPr>
          <w:t>.</w:t>
        </w:r>
      </w:ins>
      <w:r w:rsidR="00B33E44" w:rsidRPr="006E75CD">
        <w:rPr>
          <w:rFonts w:ascii="Times New Roman" w:hAnsi="Times New Roman" w:cs="Times New Roman"/>
          <w:sz w:val="24"/>
          <w:szCs w:val="24"/>
        </w:rPr>
        <w:fldChar w:fldCharType="begin"/>
      </w:r>
      <w:r w:rsidR="0002393F" w:rsidRPr="006E75CD">
        <w:rPr>
          <w:rFonts w:ascii="Times New Roman" w:hAnsi="Times New Roman" w:cs="Times New Roman"/>
          <w:sz w:val="24"/>
          <w:szCs w:val="24"/>
        </w:rPr>
        <w:instrText xml:space="preserve"> ADDIN ZOTERO_ITEM CSL_CITATION {"citationID":"jJh5p7xB","properties":{"formattedCitation":"\\super 10\\nosupersub{}","plainCitation":"10","noteIndex":0},"citationItems":[{"id":6178,"uris":["http://zotero.org/users/2121107/items/LDM8ZXJ5"],"uri":["http://zotero.org/users/2121107/items/LDM8ZXJ5"],"itemData":{"id":6178,"type":"article-journal","abstract":"Background:Addressing the health needs of homeless veterans is a priority in the United States, and, although information technologies can potentially improve access to and engagement in care, little is known about this population's use of information technologies or their willingness to use technologies to communicate with healthcare providers and systems.Materials and Methods:This study fills this gap through a survey of homeless veterans' use of information technologies and their attitudes about using these technologies to assist with accessing needed healthcare services.Results:Among the 106 homeless veterans surveyed, 89% had a mobile phone (one-third were smartphones), and 76% used the Internet. Among those with a mobile phone, 71% used text messaging. Nearly all respondents (93%) were interested in receiving mobile phone reminders (text message or phone call) about upcoming medical appointments, and a similar proportion (88%) wanted mobile phone outreach asking if they would like to schedule an appointment if they had not been seen by a health provider in over a year. In addition, respondents already used these technologies for information and communication related to health, housing, and jobs.Conclusions:These findings suggest new avenues for communication and health interventions for hard-to-reach homeless veterans.","container-title":"Telemedicine and e-Health","DOI":"10.1089/tmj.2013.0329","ISSN":"1530-5627","issue":"9","note":"publisher: Mary Ann Liebert, Inc., publishers","page":"801-809","source":"liebertpub.com (Atypon)","title":"The Potential for Health-Related Uses of Mobile Phones and Internet with Homeless Veterans: Results from a Multisite Survey","title-short":"The Potential for Health-Related Uses of Mobile Phones and Internet with Homeless Veterans","volume":"20","author":[{"family":"McInnes","given":"D. Keith"},{"family":"Sawh","given":"Leon"},{"family":"Petrakis","given":"Beth Ann"},{"family":"Rao","given":"Sowmya R."},{"family":"Shimada","given":"Stephanie L."},{"family":"Eyrich-Garg","given":"Karin M."},{"family":"Gifford","given":"Allen L."},{"family":"Anaya","given":"Henry D."},{"family":"Smelson","given":"David A."}],"issued":{"date-parts":[["2014",9,1]]}}}],"schema":"https://github.com/citation-style-language/schema/raw/master/csl-citation.json"} </w:instrText>
      </w:r>
      <w:r w:rsidR="00B33E44" w:rsidRPr="006E75CD">
        <w:rPr>
          <w:rFonts w:ascii="Times New Roman" w:hAnsi="Times New Roman" w:cs="Times New Roman"/>
          <w:sz w:val="24"/>
          <w:szCs w:val="24"/>
        </w:rPr>
        <w:fldChar w:fldCharType="separate"/>
      </w:r>
      <w:r w:rsidR="0002393F" w:rsidRPr="006E75CD">
        <w:rPr>
          <w:rFonts w:ascii="Times New Roman" w:hAnsi="Times New Roman" w:cs="Times New Roman"/>
          <w:sz w:val="24"/>
          <w:vertAlign w:val="superscript"/>
        </w:rPr>
        <w:t>10</w:t>
      </w:r>
      <w:r w:rsidR="00B33E44" w:rsidRPr="006E75CD">
        <w:rPr>
          <w:rFonts w:ascii="Times New Roman" w:hAnsi="Times New Roman" w:cs="Times New Roman"/>
          <w:sz w:val="24"/>
          <w:szCs w:val="24"/>
        </w:rPr>
        <w:fldChar w:fldCharType="end"/>
      </w:r>
      <w:r w:rsidR="00B51C25" w:rsidRPr="006E75CD">
        <w:rPr>
          <w:rFonts w:ascii="Times New Roman" w:hAnsi="Times New Roman" w:cs="Times New Roman"/>
          <w:sz w:val="24"/>
          <w:szCs w:val="24"/>
        </w:rPr>
        <w:t xml:space="preserve"> </w:t>
      </w:r>
      <w:del w:id="96" w:author="Neil, Jordan M (HSC)" w:date="2022-01-03T14:17:00Z">
        <w:r w:rsidR="00B51C25" w:rsidRPr="006E75CD" w:rsidDel="00843050">
          <w:rPr>
            <w:rFonts w:ascii="Times New Roman" w:hAnsi="Times New Roman" w:cs="Times New Roman"/>
            <w:sz w:val="24"/>
            <w:szCs w:val="24"/>
          </w:rPr>
          <w:delText xml:space="preserve">[7]. </w:delText>
        </w:r>
      </w:del>
      <w:r w:rsidRPr="006E75CD">
        <w:rPr>
          <w:rFonts w:ascii="Times New Roman" w:hAnsi="Times New Roman" w:cs="Times New Roman"/>
          <w:sz w:val="24"/>
          <w:szCs w:val="24"/>
        </w:rPr>
        <w:t xml:space="preserve">However, </w:t>
      </w:r>
      <w:r w:rsidR="004A2E76" w:rsidRPr="006E75CD">
        <w:rPr>
          <w:rFonts w:ascii="Times New Roman" w:hAnsi="Times New Roman" w:cs="Times New Roman"/>
          <w:sz w:val="24"/>
          <w:szCs w:val="24"/>
        </w:rPr>
        <w:t xml:space="preserve">mental health services are </w:t>
      </w:r>
      <w:r w:rsidR="0016266E" w:rsidRPr="006E75CD">
        <w:rPr>
          <w:rFonts w:ascii="Times New Roman" w:hAnsi="Times New Roman" w:cs="Times New Roman"/>
          <w:sz w:val="24"/>
          <w:szCs w:val="24"/>
        </w:rPr>
        <w:t xml:space="preserve">traditionally </w:t>
      </w:r>
      <w:r w:rsidR="004A2E76" w:rsidRPr="006E75CD">
        <w:rPr>
          <w:rFonts w:ascii="Times New Roman" w:hAnsi="Times New Roman" w:cs="Times New Roman"/>
          <w:sz w:val="24"/>
          <w:szCs w:val="24"/>
        </w:rPr>
        <w:t>only provided in person for adults experiencing homelessness</w:t>
      </w:r>
      <w:r w:rsidR="0016266E" w:rsidRPr="006E75CD">
        <w:rPr>
          <w:rFonts w:ascii="Times New Roman" w:hAnsi="Times New Roman" w:cs="Times New Roman"/>
          <w:sz w:val="24"/>
          <w:szCs w:val="24"/>
        </w:rPr>
        <w:t xml:space="preserve">, making it difficult for this population to access </w:t>
      </w:r>
      <w:r w:rsidR="00FF0246" w:rsidRPr="006E75CD">
        <w:rPr>
          <w:rFonts w:ascii="Times New Roman" w:hAnsi="Times New Roman" w:cs="Times New Roman"/>
          <w:sz w:val="24"/>
          <w:szCs w:val="24"/>
        </w:rPr>
        <w:t xml:space="preserve">sorely </w:t>
      </w:r>
      <w:r w:rsidR="0016266E" w:rsidRPr="006E75CD">
        <w:rPr>
          <w:rFonts w:ascii="Times New Roman" w:hAnsi="Times New Roman" w:cs="Times New Roman"/>
          <w:sz w:val="24"/>
          <w:szCs w:val="24"/>
        </w:rPr>
        <w:t>needed services</w:t>
      </w:r>
      <w:r w:rsidR="004A2E76" w:rsidRPr="006E75CD">
        <w:rPr>
          <w:rFonts w:ascii="Times New Roman" w:hAnsi="Times New Roman" w:cs="Times New Roman"/>
          <w:sz w:val="24"/>
          <w:szCs w:val="24"/>
        </w:rPr>
        <w:t xml:space="preserve">. </w:t>
      </w:r>
    </w:p>
    <w:p w14:paraId="004922A9" w14:textId="5BEF3204" w:rsidR="00FB1282" w:rsidRPr="006E75CD" w:rsidRDefault="00816972" w:rsidP="0072055A">
      <w:pPr>
        <w:spacing w:after="0" w:line="480" w:lineRule="auto"/>
        <w:ind w:firstLine="720"/>
        <w:contextualSpacing/>
        <w:rPr>
          <w:rFonts w:ascii="Times New Roman" w:hAnsi="Times New Roman" w:cs="Times New Roman"/>
          <w:sz w:val="24"/>
          <w:szCs w:val="24"/>
        </w:rPr>
      </w:pPr>
      <w:r w:rsidRPr="006E75CD">
        <w:rPr>
          <w:rFonts w:ascii="Times New Roman" w:hAnsi="Times New Roman" w:cs="Times New Roman"/>
          <w:sz w:val="24"/>
          <w:szCs w:val="24"/>
        </w:rPr>
        <w:t>T</w:t>
      </w:r>
      <w:r w:rsidR="00016E95" w:rsidRPr="006E75CD">
        <w:rPr>
          <w:rFonts w:ascii="Times New Roman" w:hAnsi="Times New Roman" w:cs="Times New Roman"/>
          <w:sz w:val="24"/>
          <w:szCs w:val="24"/>
        </w:rPr>
        <w:t xml:space="preserve">he </w:t>
      </w:r>
      <w:r w:rsidRPr="006E75CD">
        <w:rPr>
          <w:rFonts w:ascii="Times New Roman" w:hAnsi="Times New Roman" w:cs="Times New Roman"/>
          <w:sz w:val="24"/>
          <w:szCs w:val="24"/>
        </w:rPr>
        <w:t xml:space="preserve">primary </w:t>
      </w:r>
      <w:r w:rsidR="00016E95" w:rsidRPr="006E75CD">
        <w:rPr>
          <w:rFonts w:ascii="Times New Roman" w:hAnsi="Times New Roman" w:cs="Times New Roman"/>
          <w:sz w:val="24"/>
          <w:szCs w:val="24"/>
        </w:rPr>
        <w:t xml:space="preserve">purpose of the current study is to examine the </w:t>
      </w:r>
      <w:r w:rsidRPr="006E75CD">
        <w:rPr>
          <w:rFonts w:ascii="Times New Roman" w:hAnsi="Times New Roman" w:cs="Times New Roman"/>
          <w:sz w:val="24"/>
          <w:szCs w:val="24"/>
        </w:rPr>
        <w:t xml:space="preserve">use of digital media and mobile </w:t>
      </w:r>
      <w:r w:rsidR="00016E95" w:rsidRPr="006E75CD">
        <w:rPr>
          <w:rFonts w:ascii="Times New Roman" w:hAnsi="Times New Roman" w:cs="Times New Roman"/>
          <w:sz w:val="24"/>
          <w:szCs w:val="24"/>
        </w:rPr>
        <w:t>technolog</w:t>
      </w:r>
      <w:r w:rsidRPr="006E75CD">
        <w:rPr>
          <w:rFonts w:ascii="Times New Roman" w:hAnsi="Times New Roman" w:cs="Times New Roman"/>
          <w:sz w:val="24"/>
          <w:szCs w:val="24"/>
        </w:rPr>
        <w:t>ies among RIHA</w:t>
      </w:r>
      <w:r w:rsidR="00016E95" w:rsidRPr="006E75CD">
        <w:rPr>
          <w:rFonts w:ascii="Times New Roman" w:hAnsi="Times New Roman" w:cs="Times New Roman"/>
          <w:sz w:val="24"/>
          <w:szCs w:val="24"/>
        </w:rPr>
        <w:t>, including phone ownership, data plan</w:t>
      </w:r>
      <w:r w:rsidR="0095317E" w:rsidRPr="006E75CD">
        <w:rPr>
          <w:rFonts w:ascii="Times New Roman" w:hAnsi="Times New Roman" w:cs="Times New Roman"/>
          <w:sz w:val="24"/>
          <w:szCs w:val="24"/>
        </w:rPr>
        <w:t xml:space="preserve"> acces</w:t>
      </w:r>
      <w:r w:rsidR="00016E95" w:rsidRPr="006E75CD">
        <w:rPr>
          <w:rFonts w:ascii="Times New Roman" w:hAnsi="Times New Roman" w:cs="Times New Roman"/>
          <w:sz w:val="24"/>
          <w:szCs w:val="24"/>
        </w:rPr>
        <w:t xml:space="preserve">s, use of </w:t>
      </w:r>
      <w:r w:rsidR="00343E7E" w:rsidRPr="006E75CD">
        <w:rPr>
          <w:rFonts w:ascii="Times New Roman" w:hAnsi="Times New Roman" w:cs="Times New Roman"/>
          <w:sz w:val="24"/>
          <w:szCs w:val="24"/>
        </w:rPr>
        <w:t>social media</w:t>
      </w:r>
      <w:r w:rsidR="00016E95" w:rsidRPr="006E75CD">
        <w:rPr>
          <w:rFonts w:ascii="Times New Roman" w:hAnsi="Times New Roman" w:cs="Times New Roman"/>
          <w:sz w:val="24"/>
          <w:szCs w:val="24"/>
        </w:rPr>
        <w:t xml:space="preserve">, and </w:t>
      </w:r>
      <w:r w:rsidR="00343E7E" w:rsidRPr="006E75CD">
        <w:rPr>
          <w:rFonts w:ascii="Times New Roman" w:hAnsi="Times New Roman" w:cs="Times New Roman"/>
          <w:sz w:val="24"/>
          <w:szCs w:val="24"/>
        </w:rPr>
        <w:t xml:space="preserve">overall </w:t>
      </w:r>
      <w:r w:rsidR="00016E95" w:rsidRPr="006E75CD">
        <w:rPr>
          <w:rFonts w:ascii="Times New Roman" w:hAnsi="Times New Roman" w:cs="Times New Roman"/>
          <w:sz w:val="24"/>
          <w:szCs w:val="24"/>
        </w:rPr>
        <w:t xml:space="preserve">internet </w:t>
      </w:r>
      <w:r w:rsidR="00FF33BB" w:rsidRPr="006E75CD">
        <w:rPr>
          <w:rFonts w:ascii="Times New Roman" w:hAnsi="Times New Roman" w:cs="Times New Roman"/>
          <w:sz w:val="24"/>
          <w:szCs w:val="24"/>
        </w:rPr>
        <w:t>use</w:t>
      </w:r>
      <w:r w:rsidR="00016E95" w:rsidRPr="006E75CD">
        <w:rPr>
          <w:rFonts w:ascii="Times New Roman" w:hAnsi="Times New Roman" w:cs="Times New Roman"/>
          <w:sz w:val="24"/>
          <w:szCs w:val="24"/>
        </w:rPr>
        <w:t xml:space="preserve">. </w:t>
      </w:r>
      <w:r w:rsidRPr="006E75CD">
        <w:rPr>
          <w:rFonts w:ascii="Times New Roman" w:hAnsi="Times New Roman" w:cs="Times New Roman"/>
          <w:sz w:val="24"/>
          <w:szCs w:val="24"/>
        </w:rPr>
        <w:t xml:space="preserve">The </w:t>
      </w:r>
      <w:r w:rsidR="00016E95" w:rsidRPr="006E75CD">
        <w:rPr>
          <w:rFonts w:ascii="Times New Roman" w:hAnsi="Times New Roman" w:cs="Times New Roman"/>
          <w:sz w:val="24"/>
          <w:szCs w:val="24"/>
        </w:rPr>
        <w:t xml:space="preserve">perceived utility of mobile health applications </w:t>
      </w:r>
      <w:r w:rsidR="0095317E" w:rsidRPr="006E75CD">
        <w:rPr>
          <w:rFonts w:ascii="Times New Roman" w:hAnsi="Times New Roman" w:cs="Times New Roman"/>
          <w:sz w:val="24"/>
          <w:szCs w:val="24"/>
        </w:rPr>
        <w:t xml:space="preserve">to help </w:t>
      </w:r>
      <w:r w:rsidR="0095317E" w:rsidRPr="006E75CD">
        <w:rPr>
          <w:rFonts w:ascii="Times New Roman" w:hAnsi="Times New Roman" w:cs="Times New Roman"/>
          <w:sz w:val="24"/>
          <w:szCs w:val="24"/>
        </w:rPr>
        <w:lastRenderedPageBreak/>
        <w:t xml:space="preserve">change or manage health behaviors </w:t>
      </w:r>
      <w:r w:rsidR="00016E95" w:rsidRPr="006E75CD">
        <w:rPr>
          <w:rFonts w:ascii="Times New Roman" w:hAnsi="Times New Roman" w:cs="Times New Roman"/>
          <w:sz w:val="24"/>
          <w:szCs w:val="24"/>
        </w:rPr>
        <w:t>among RIHA</w:t>
      </w:r>
      <w:r w:rsidR="0072055A" w:rsidRPr="006E75CD">
        <w:rPr>
          <w:rFonts w:ascii="Times New Roman" w:hAnsi="Times New Roman" w:cs="Times New Roman"/>
          <w:sz w:val="24"/>
          <w:szCs w:val="24"/>
        </w:rPr>
        <w:t xml:space="preserve"> will also be</w:t>
      </w:r>
      <w:r w:rsidRPr="006E75CD">
        <w:rPr>
          <w:rFonts w:ascii="Times New Roman" w:hAnsi="Times New Roman" w:cs="Times New Roman"/>
          <w:sz w:val="24"/>
          <w:szCs w:val="24"/>
        </w:rPr>
        <w:t xml:space="preserve"> examined</w:t>
      </w:r>
      <w:r w:rsidR="00016E95" w:rsidRPr="006E75CD">
        <w:rPr>
          <w:rFonts w:ascii="Times New Roman" w:hAnsi="Times New Roman" w:cs="Times New Roman"/>
          <w:sz w:val="24"/>
          <w:szCs w:val="24"/>
        </w:rPr>
        <w:t xml:space="preserve">. </w:t>
      </w:r>
      <w:r w:rsidR="00FF0246" w:rsidRPr="006E75CD">
        <w:rPr>
          <w:rFonts w:ascii="Times New Roman" w:hAnsi="Times New Roman" w:cs="Times New Roman"/>
          <w:sz w:val="24"/>
          <w:szCs w:val="24"/>
        </w:rPr>
        <w:t xml:space="preserve">This information may be used to determine the feasibility of </w:t>
      </w:r>
      <w:r w:rsidR="008D3A51" w:rsidRPr="006E75CD">
        <w:rPr>
          <w:rFonts w:ascii="Times New Roman" w:hAnsi="Times New Roman" w:cs="Times New Roman"/>
          <w:sz w:val="24"/>
          <w:szCs w:val="24"/>
        </w:rPr>
        <w:t>smartphone-based</w:t>
      </w:r>
      <w:r w:rsidR="00FF0246" w:rsidRPr="006E75CD">
        <w:rPr>
          <w:rFonts w:ascii="Times New Roman" w:hAnsi="Times New Roman" w:cs="Times New Roman"/>
          <w:sz w:val="24"/>
          <w:szCs w:val="24"/>
        </w:rPr>
        <w:t xml:space="preserve"> interventions that are specifically designed for RIHA.</w:t>
      </w:r>
    </w:p>
    <w:p w14:paraId="141C2FF1" w14:textId="4D03BE90" w:rsidR="00127E92" w:rsidRPr="006E75CD" w:rsidRDefault="00434B42" w:rsidP="00FB1282">
      <w:pPr>
        <w:spacing w:after="0" w:line="480" w:lineRule="auto"/>
        <w:contextualSpacing/>
        <w:rPr>
          <w:rFonts w:ascii="Times New Roman" w:hAnsi="Times New Roman" w:cs="Times New Roman"/>
          <w:b/>
          <w:sz w:val="24"/>
          <w:szCs w:val="24"/>
        </w:rPr>
      </w:pPr>
      <w:r w:rsidRPr="006E75CD">
        <w:rPr>
          <w:rFonts w:ascii="Times New Roman" w:hAnsi="Times New Roman" w:cs="Times New Roman"/>
          <w:b/>
          <w:sz w:val="24"/>
          <w:szCs w:val="24"/>
        </w:rPr>
        <w:t>METHODS</w:t>
      </w:r>
    </w:p>
    <w:p w14:paraId="1867EBF9" w14:textId="77777777" w:rsidR="00127E92" w:rsidRPr="006E75CD" w:rsidRDefault="00127E92" w:rsidP="00127E92">
      <w:pPr>
        <w:spacing w:line="480" w:lineRule="auto"/>
        <w:contextualSpacing/>
        <w:rPr>
          <w:rFonts w:ascii="Times New Roman" w:hAnsi="Times New Roman" w:cs="Times New Roman"/>
          <w:b/>
          <w:sz w:val="24"/>
          <w:szCs w:val="24"/>
        </w:rPr>
      </w:pPr>
      <w:r w:rsidRPr="006E75CD">
        <w:rPr>
          <w:rFonts w:ascii="Times New Roman" w:hAnsi="Times New Roman" w:cs="Times New Roman"/>
          <w:b/>
          <w:sz w:val="24"/>
          <w:szCs w:val="24"/>
        </w:rPr>
        <w:t>Participants and Procedures</w:t>
      </w:r>
    </w:p>
    <w:p w14:paraId="65D46481" w14:textId="18865AD9" w:rsidR="00127E92" w:rsidRPr="006E75CD" w:rsidRDefault="00BD7B07" w:rsidP="00127E92">
      <w:pPr>
        <w:spacing w:line="480" w:lineRule="auto"/>
        <w:ind w:firstLine="720"/>
        <w:contextualSpacing/>
        <w:rPr>
          <w:rFonts w:ascii="Times New Roman" w:hAnsi="Times New Roman" w:cs="Times New Roman"/>
          <w:sz w:val="24"/>
          <w:szCs w:val="24"/>
        </w:rPr>
      </w:pPr>
      <w:r w:rsidRPr="006E75CD">
        <w:rPr>
          <w:rFonts w:ascii="Times New Roman" w:hAnsi="Times New Roman" w:cs="Times New Roman"/>
          <w:sz w:val="24"/>
          <w:szCs w:val="24"/>
        </w:rPr>
        <w:t>Data from the first 32</w:t>
      </w:r>
      <w:r w:rsidR="003461C0" w:rsidRPr="006E75CD">
        <w:rPr>
          <w:rFonts w:ascii="Times New Roman" w:hAnsi="Times New Roman" w:cs="Times New Roman"/>
          <w:sz w:val="24"/>
          <w:szCs w:val="24"/>
        </w:rPr>
        <w:t>4</w:t>
      </w:r>
      <w:r w:rsidRPr="006E75CD">
        <w:rPr>
          <w:rFonts w:ascii="Times New Roman" w:hAnsi="Times New Roman" w:cs="Times New Roman"/>
          <w:sz w:val="24"/>
          <w:szCs w:val="24"/>
        </w:rPr>
        <w:t xml:space="preserve"> participants that enrolled in </w:t>
      </w:r>
      <w:r w:rsidR="00127E92" w:rsidRPr="006E75CD">
        <w:rPr>
          <w:rFonts w:ascii="Times New Roman" w:hAnsi="Times New Roman" w:cs="Times New Roman"/>
          <w:sz w:val="24"/>
          <w:szCs w:val="24"/>
        </w:rPr>
        <w:t xml:space="preserve">an ongoing </w:t>
      </w:r>
      <w:r w:rsidR="00530497" w:rsidRPr="006E75CD">
        <w:rPr>
          <w:rFonts w:ascii="Times New Roman" w:hAnsi="Times New Roman" w:cs="Times New Roman"/>
          <w:sz w:val="24"/>
          <w:szCs w:val="24"/>
        </w:rPr>
        <w:t>three</w:t>
      </w:r>
      <w:r w:rsidR="00127E92" w:rsidRPr="006E75CD">
        <w:rPr>
          <w:rFonts w:ascii="Times New Roman" w:hAnsi="Times New Roman" w:cs="Times New Roman"/>
          <w:sz w:val="24"/>
          <w:szCs w:val="24"/>
        </w:rPr>
        <w:t>-armed randomized controlled trial</w:t>
      </w:r>
      <w:r w:rsidRPr="006E75CD">
        <w:rPr>
          <w:rFonts w:ascii="Times New Roman" w:hAnsi="Times New Roman" w:cs="Times New Roman"/>
          <w:sz w:val="24"/>
          <w:szCs w:val="24"/>
        </w:rPr>
        <w:t xml:space="preserve"> </w:t>
      </w:r>
      <w:r w:rsidR="00127E92" w:rsidRPr="006E75CD">
        <w:rPr>
          <w:rFonts w:ascii="Times New Roman" w:hAnsi="Times New Roman" w:cs="Times New Roman"/>
          <w:sz w:val="24"/>
          <w:szCs w:val="24"/>
        </w:rPr>
        <w:t>in Dallas</w:t>
      </w:r>
      <w:r w:rsidR="004C6A65" w:rsidRPr="006E75CD">
        <w:rPr>
          <w:rFonts w:ascii="Times New Roman" w:hAnsi="Times New Roman" w:cs="Times New Roman"/>
          <w:sz w:val="24"/>
          <w:szCs w:val="24"/>
        </w:rPr>
        <w:t>,</w:t>
      </w:r>
      <w:r w:rsidR="00127E92" w:rsidRPr="006E75CD">
        <w:rPr>
          <w:rFonts w:ascii="Times New Roman" w:hAnsi="Times New Roman" w:cs="Times New Roman"/>
          <w:sz w:val="24"/>
          <w:szCs w:val="24"/>
        </w:rPr>
        <w:t xml:space="preserve"> Texas</w:t>
      </w:r>
      <w:r w:rsidRPr="006E75CD">
        <w:rPr>
          <w:rFonts w:ascii="Times New Roman" w:hAnsi="Times New Roman" w:cs="Times New Roman"/>
          <w:sz w:val="24"/>
          <w:szCs w:val="24"/>
        </w:rPr>
        <w:t xml:space="preserve"> are used for the current cross-sectional study</w:t>
      </w:r>
      <w:r w:rsidR="00F11830" w:rsidRPr="006E75CD">
        <w:rPr>
          <w:rFonts w:ascii="Times New Roman" w:hAnsi="Times New Roman" w:cs="Times New Roman"/>
          <w:sz w:val="24"/>
          <w:szCs w:val="24"/>
        </w:rPr>
        <w:t>. Data collection began in</w:t>
      </w:r>
      <w:r w:rsidR="00127E92" w:rsidRPr="006E75CD">
        <w:rPr>
          <w:rFonts w:ascii="Times New Roman" w:hAnsi="Times New Roman" w:cs="Times New Roman"/>
          <w:sz w:val="24"/>
          <w:szCs w:val="24"/>
        </w:rPr>
        <w:t xml:space="preserve"> 2018</w:t>
      </w:r>
      <w:r w:rsidR="00CC40DC" w:rsidRPr="006E75CD">
        <w:rPr>
          <w:rFonts w:ascii="Times New Roman" w:hAnsi="Times New Roman" w:cs="Times New Roman"/>
          <w:sz w:val="24"/>
          <w:szCs w:val="24"/>
        </w:rPr>
        <w:t xml:space="preserve"> and </w:t>
      </w:r>
      <w:r w:rsidR="003420D3" w:rsidRPr="006E75CD">
        <w:rPr>
          <w:rFonts w:ascii="Times New Roman" w:hAnsi="Times New Roman" w:cs="Times New Roman"/>
          <w:sz w:val="24"/>
          <w:szCs w:val="24"/>
        </w:rPr>
        <w:t>a</w:t>
      </w:r>
      <w:r w:rsidR="00127E92" w:rsidRPr="006E75CD">
        <w:rPr>
          <w:rFonts w:ascii="Times New Roman" w:hAnsi="Times New Roman" w:cs="Times New Roman"/>
          <w:sz w:val="24"/>
          <w:szCs w:val="24"/>
        </w:rPr>
        <w:t>dditional details about the parent study</w:t>
      </w:r>
      <w:r w:rsidR="00F11830" w:rsidRPr="006E75CD">
        <w:rPr>
          <w:rFonts w:ascii="Times New Roman" w:hAnsi="Times New Roman" w:cs="Times New Roman"/>
          <w:sz w:val="24"/>
          <w:szCs w:val="24"/>
        </w:rPr>
        <w:t xml:space="preserve"> have been published previously</w:t>
      </w:r>
      <w:del w:id="97" w:author="Neil, Jordan M (HSC)" w:date="2022-01-03T14:21:00Z">
        <w:r w:rsidR="00127E92" w:rsidRPr="006E75CD" w:rsidDel="00E05963">
          <w:rPr>
            <w:rFonts w:ascii="Times New Roman" w:hAnsi="Times New Roman" w:cs="Times New Roman"/>
            <w:sz w:val="24"/>
            <w:szCs w:val="24"/>
          </w:rPr>
          <w:delText xml:space="preserve"> [8]</w:delText>
        </w:r>
      </w:del>
      <w:r w:rsidR="00127E92" w:rsidRPr="006E75CD">
        <w:rPr>
          <w:rFonts w:ascii="Times New Roman" w:hAnsi="Times New Roman" w:cs="Times New Roman"/>
          <w:sz w:val="24"/>
          <w:szCs w:val="24"/>
        </w:rPr>
        <w:t>.</w:t>
      </w:r>
      <w:r w:rsidR="00367359" w:rsidRPr="006E75CD">
        <w:rPr>
          <w:rFonts w:ascii="Times New Roman" w:hAnsi="Times New Roman" w:cs="Times New Roman"/>
          <w:sz w:val="24"/>
          <w:szCs w:val="24"/>
        </w:rPr>
        <w:fldChar w:fldCharType="begin"/>
      </w:r>
      <w:r w:rsidR="00367359" w:rsidRPr="006E75CD">
        <w:rPr>
          <w:rFonts w:ascii="Times New Roman" w:hAnsi="Times New Roman" w:cs="Times New Roman"/>
          <w:sz w:val="24"/>
          <w:szCs w:val="24"/>
        </w:rPr>
        <w:instrText xml:space="preserve"> ADDIN ZOTERO_ITEM CSL_CITATION {"citationID":"gtnRJdB3","properties":{"formattedCitation":"\\super 3\\nosupersub{}","plainCitation":"3","noteIndex":0},"citationItems":[{"id":6161,"uris":["http://zotero.org/users/2121107/items/R92LWUX8"],"uri":["http://zotero.org/users/2121107/items/R92LWUX8"],"itemData":{"id":6161,"type":"article-journal","abstract":"BACKGROUND: There is a significant revolving door of incarceration among homeless adults. Homeless adults who receive professional coordination of individualized care (ie, case management) during the period following their release from jail experience fewer mental health and substance use problems, are more likely to obtain stable housing, and are less likely to be reincarcerated. This is because case managers work to meet the various needs of their clients by helping them to overcome barriers to needed services (eg, food, clothing, housing, job training, substance abuse and mental health treatment, medical care, medication, social support, proof of identification, and legal aid). Many barriers (eg, limited transportation, inability to schedule appointments, and limited knowledge of available services) prevent homeless adults who were recently released from incarceration from obtaining available case management, crisis management, substance abuse, and mental health services.\nOBJECTIVE: The aim of the Link2Care study is to assess the effectiveness of a smartphone app for increasing case management and treatment service utilization, and in turn reduce homelessness and rearrest. The goals of this research are to (1) assess the impact of an innovative smartphone app that will prompt and directly link recently incarcerated homeless adults to community-based case management services and resources and (2) utilize in-person and smartphone-based assessments to identify key variables (eg, alcohol or drug use, social support, psychological distress, and quality of life) that predict continued homelessness and rearrest.\nMETHODS: Homeless adults (N=432) who enroll in a shelter-based Homeless Recovery Program after release from the Dallas County Jail will be randomly assigned to one of the three treatment groups: (1) usual case management, (2) usual case management plus smartphone, and (3) usual case management with a study-provided smartphone that is preloaded with an innovative case management app (smartphone-based case management). Those assigned to smartphone-based case management will receive smartphones that prompt (twice weekly) connections to shelter-based case managers. The app will also offer direct links to case managers (available during normal business hours) and crisis interventionists (available 24 hours a day, 7 days a week) with the touch of a button.\nRESULTS: Recruitment began in the spring of 2018, and data collection will conclude in 2021.\nCONCLUSIONS: This research represents an important step toward integrated service connection and health care service provision for one of the most underserved, high need, and understudied populations in the United States.\nTRIAL REGISTRATION: ClinicalTrials.gov NCT03399500; https://clinicaltrials.gov/ct2/show/NCT03399500 (Archived by WebCite at http://www.webcitation.org/6zSJwdgUS).\nREGISTERED REPORT IDENTIFIER: RR1-10.2196/9868.","container-title":"JMIR research protocols","DOI":"10.2196/resprot.9868","ISSN":"1929-0748","issue":"6","journalAbbreviation":"JMIR Res Protoc","language":"eng","note":"PMID: 29871852\nPMCID: PMC6008513","page":"e151","source":"PubMed","title":"Using mHealth to Increase Treatment Utilization Among Recently Incarcerated Homeless Adults (Link2Care): Protocol for a Randomized Controlled Trial","title-short":"Using mHealth to Increase Treatment Utilization Among Recently Incarcerated Homeless Adults (Link2Care)","volume":"7","author":[{"family":"Reingle Gonzalez","given":"Jennifer M."},{"family":"Businelle","given":"Michael S."},{"family":"Kendzor","given":"Darla"},{"family":"Staton","given":"Michele"},{"family":"North","given":"Carol S."},{"family":"Swartz","given":"Michael"}],"issued":{"date-parts":[["2018",6,5]]}}}],"schema":"https://github.com/citation-style-language/schema/raw/master/csl-citation.json"} </w:instrText>
      </w:r>
      <w:r w:rsidR="00367359" w:rsidRPr="006E75CD">
        <w:rPr>
          <w:rFonts w:ascii="Times New Roman" w:hAnsi="Times New Roman" w:cs="Times New Roman"/>
          <w:sz w:val="24"/>
          <w:szCs w:val="24"/>
        </w:rPr>
        <w:fldChar w:fldCharType="separate"/>
      </w:r>
      <w:r w:rsidR="00367359" w:rsidRPr="006E75CD">
        <w:rPr>
          <w:rFonts w:ascii="Times New Roman" w:hAnsi="Times New Roman" w:cs="Times New Roman"/>
          <w:sz w:val="24"/>
          <w:vertAlign w:val="superscript"/>
        </w:rPr>
        <w:t>3</w:t>
      </w:r>
      <w:r w:rsidR="00367359" w:rsidRPr="006E75CD">
        <w:rPr>
          <w:rFonts w:ascii="Times New Roman" w:hAnsi="Times New Roman" w:cs="Times New Roman"/>
          <w:sz w:val="24"/>
          <w:szCs w:val="24"/>
        </w:rPr>
        <w:fldChar w:fldCharType="end"/>
      </w:r>
      <w:r w:rsidR="00127E92" w:rsidRPr="006E75CD">
        <w:rPr>
          <w:rFonts w:ascii="Times New Roman" w:hAnsi="Times New Roman" w:cs="Times New Roman"/>
          <w:sz w:val="24"/>
          <w:szCs w:val="24"/>
        </w:rPr>
        <w:t xml:space="preserve"> Individuals were eligible for the parent trial if they: 1) were released from Dallas County Jail within the past 60 days, 2) anticipated continued residence in the Dallas area for the next year, 3) were enrolled in the Homeless Recovery Program offered at the shelter</w:t>
      </w:r>
      <w:r w:rsidR="00446B6C" w:rsidRPr="006E75CD">
        <w:rPr>
          <w:rFonts w:ascii="Times New Roman" w:hAnsi="Times New Roman" w:cs="Times New Roman"/>
          <w:sz w:val="24"/>
          <w:szCs w:val="24"/>
        </w:rPr>
        <w:t xml:space="preserve"> where the study takes place</w:t>
      </w:r>
      <w:r w:rsidR="00127E92" w:rsidRPr="006E75CD">
        <w:rPr>
          <w:rFonts w:ascii="Times New Roman" w:hAnsi="Times New Roman" w:cs="Times New Roman"/>
          <w:sz w:val="24"/>
          <w:szCs w:val="24"/>
        </w:rPr>
        <w:t>, 4) were willing to attend in-person baseline, randomization, and follow up assessment visits scheduled at 1-, 3-, and 6-months post randomization, 5) received a score ≥4 on the Rapid Estimate of Adult Literacy in Medicine-Short form</w:t>
      </w:r>
      <w:ins w:id="98" w:author="Neil, Jordan M (HSC)" w:date="2022-01-03T14:24:00Z">
        <w:r w:rsidR="00BD4B3B" w:rsidRPr="006E75CD">
          <w:rPr>
            <w:rFonts w:ascii="Times New Roman" w:hAnsi="Times New Roman" w:cs="Times New Roman"/>
            <w:sz w:val="24"/>
            <w:szCs w:val="24"/>
          </w:rPr>
          <w:fldChar w:fldCharType="begin"/>
        </w:r>
        <w:r w:rsidR="00BD4B3B" w:rsidRPr="006E75CD">
          <w:rPr>
            <w:rFonts w:ascii="Times New Roman" w:hAnsi="Times New Roman" w:cs="Times New Roman"/>
            <w:sz w:val="24"/>
            <w:szCs w:val="24"/>
          </w:rPr>
          <w:instrText xml:space="preserve"> ADDIN ZOTERO_ITEM CSL_CITATION {"citationID":"V1lYbMPz","properties":{"formattedCitation":"\\super 11\\nosupersub{}","plainCitation":"11","noteIndex":0},"citationItems":[{"id":6179,"uris":["http://zotero.org/users/2121107/items/QE72ABEU"],"uri":["http://zotero.org/users/2121107/items/QE72ABEU"],"itemData":{"id":6179,"type":"article-journal","abstract":"BACKGROUND: This study was conducted to validate a shortened version of the Rapid Estimate of Adult Literacy in Medicine (REALM). This screening instrument is designed to be used in public health and primary care settings to identify patients with low reading levels. It provides reading grade estimates for patients who read below a ninth-grade level. The REALM can be administered in one to two minutes by personnel with minimal training.\nMETHODS: Two hundred and three patients in four university hospital clinics (internal medicine, family practice, ambulatory care, and obstetrics/gynecology) were given the REALM and three other standardized reading tests: the reading recognition section of the Peabody Individual Achievement Test-Revised (PIAT-R), the Wide Range Achievement Test-Revised (WRAT-R), and the Slosson Oral Reading Test-Revised (SORT-R). One hundred inmates at a state prison were also given the REALM twice, one week apart, to determine test-retest reliability.\nRESULTS: The REALM correlated well with the three other tests. (Correlation coefficients were 0.97 [PIAT-R], 0.96 [SORT-R], and 0.88 [WRAT-R].) All correlations were significant at P &lt; .0001. Test-retest reliability was 0.99 (P &lt; .001).\nCONCLUSIONS: The REALM provides an estimate of patient reading ability, displays excellent concurrent validity with standardized reading tests, and is a practical instrument for busy primary care settings.","container-title":"Family Medicine","ISSN":"0742-3225","issue":"6","journalAbbreviation":"Fam Med","language":"eng","note":"PMID: 8349060","page":"391-395","source":"PubMed","title":"Rapid estimate of adult literacy in medicine: a shortened screening instrument","title-short":"Rapid estimate of adult literacy in medicine","volume":"25","author":[{"family":"Davis","given":"T. C."},{"family":"Long","given":"S. W."},{"family":"Jackson","given":"R. H."},{"family":"Mayeaux","given":"E. J."},{"family":"George","given":"R. B."},{"family":"Murphy","given":"P. W."},{"family":"Crouch","given":"M. A."}],"issued":{"date-parts":[["1993",6]]}}}],"schema":"https://github.com/citation-style-language/schema/raw/master/csl-citation.json"} </w:instrText>
        </w:r>
        <w:r w:rsidR="00BD4B3B" w:rsidRPr="006E75CD">
          <w:rPr>
            <w:rFonts w:ascii="Times New Roman" w:hAnsi="Times New Roman" w:cs="Times New Roman"/>
            <w:sz w:val="24"/>
            <w:szCs w:val="24"/>
          </w:rPr>
          <w:fldChar w:fldCharType="separate"/>
        </w:r>
        <w:r w:rsidR="00BD4B3B" w:rsidRPr="006E75CD">
          <w:rPr>
            <w:rFonts w:ascii="Times New Roman" w:hAnsi="Times New Roman" w:cs="Times New Roman"/>
            <w:sz w:val="24"/>
            <w:vertAlign w:val="superscript"/>
          </w:rPr>
          <w:t>11</w:t>
        </w:r>
        <w:r w:rsidR="00BD4B3B" w:rsidRPr="006E75CD">
          <w:rPr>
            <w:rFonts w:ascii="Times New Roman" w:hAnsi="Times New Roman" w:cs="Times New Roman"/>
            <w:sz w:val="24"/>
            <w:szCs w:val="24"/>
          </w:rPr>
          <w:fldChar w:fldCharType="end"/>
        </w:r>
      </w:ins>
      <w:r w:rsidR="00127E92" w:rsidRPr="006E75CD">
        <w:rPr>
          <w:rFonts w:ascii="Times New Roman" w:hAnsi="Times New Roman" w:cs="Times New Roman"/>
          <w:sz w:val="24"/>
          <w:szCs w:val="24"/>
        </w:rPr>
        <w:t xml:space="preserve"> </w:t>
      </w:r>
      <w:del w:id="99" w:author="Neil, Jordan M (HSC)" w:date="2022-01-03T14:24:00Z">
        <w:r w:rsidR="00127E92" w:rsidRPr="006E75CD" w:rsidDel="00BD4B3B">
          <w:rPr>
            <w:rFonts w:ascii="Times New Roman" w:hAnsi="Times New Roman" w:cs="Times New Roman"/>
            <w:sz w:val="24"/>
            <w:szCs w:val="24"/>
          </w:rPr>
          <w:delText xml:space="preserve">[9] </w:delText>
        </w:r>
      </w:del>
      <w:r w:rsidR="00127E92" w:rsidRPr="006E75CD">
        <w:rPr>
          <w:rFonts w:ascii="Times New Roman" w:hAnsi="Times New Roman" w:cs="Times New Roman"/>
          <w:sz w:val="24"/>
          <w:szCs w:val="24"/>
        </w:rPr>
        <w:t>indicating an English literacy level greater than the 6</w:t>
      </w:r>
      <w:r w:rsidR="00127E92" w:rsidRPr="006E75CD">
        <w:rPr>
          <w:rFonts w:ascii="Times New Roman" w:hAnsi="Times New Roman" w:cs="Times New Roman"/>
          <w:sz w:val="24"/>
          <w:szCs w:val="24"/>
          <w:vertAlign w:val="superscript"/>
        </w:rPr>
        <w:t>th</w:t>
      </w:r>
      <w:r w:rsidR="00127E92" w:rsidRPr="006E75CD">
        <w:rPr>
          <w:rFonts w:ascii="Times New Roman" w:hAnsi="Times New Roman" w:cs="Times New Roman"/>
          <w:sz w:val="24"/>
          <w:szCs w:val="24"/>
        </w:rPr>
        <w:t xml:space="preserve"> grade,</w:t>
      </w:r>
      <w:del w:id="100" w:author="Neil, Jordan M (HSC)" w:date="2022-01-03T14:24:00Z">
        <w:r w:rsidR="00BD4B3B" w:rsidRPr="006E75CD" w:rsidDel="00BD4B3B">
          <w:rPr>
            <w:rFonts w:ascii="Times New Roman" w:hAnsi="Times New Roman" w:cs="Times New Roman"/>
            <w:sz w:val="24"/>
            <w:szCs w:val="24"/>
          </w:rPr>
          <w:fldChar w:fldCharType="begin"/>
        </w:r>
        <w:r w:rsidR="00BD4B3B" w:rsidRPr="006E75CD" w:rsidDel="00BD4B3B">
          <w:rPr>
            <w:rFonts w:ascii="Times New Roman" w:hAnsi="Times New Roman" w:cs="Times New Roman"/>
            <w:sz w:val="24"/>
            <w:szCs w:val="24"/>
          </w:rPr>
          <w:delInstrText xml:space="preserve"> ADDIN ZOTERO_ITEM CSL_CITATION {"citationID":"V1lYbMPz","properties":{"formattedCitation":"\\super 11\\nosupersub{}","plainCitation":"11","noteIndex":0},"citationItems":[{"id":6179,"uris":["http://zotero.org/users/2121107/items/QE72ABEU"],"uri":["http://zotero.org/users/2121107/items/QE72ABEU"],"itemData":{"id":6179,"type":"article-journal","abstract":"BACKGROUND: This study was conducted to validate a shortened version of the Rapid Estimate of Adult Literacy in Medicine (REALM). This screening instrument is designed to be used in public health and primary care settings to identify patients with low reading levels. It provides reading grade estimates for patients who read below a ninth-grade level. The REALM can be administered in one to two minutes by personnel with minimal training.\nMETHODS: Two hundred and three patients in four university hospital clinics (internal medicine, family practice, ambulatory care, and obstetrics/gynecology) were given the REALM and three other standardized reading tests: the reading recognition section of the Peabody Individual Achievement Test-Revised (PIAT-R), the Wide Range Achievement Test-Revised (WRAT-R), and the Slosson Oral Reading Test-Revised (SORT-R). One hundred inmates at a state prison were also given the REALM twice, one week apart, to determine test-retest reliability.\nRESULTS: The REALM correlated well with the three other tests. (Correlation coefficients were 0.97 [PIAT-R], 0.96 [SORT-R], and 0.88 [WRAT-R].) All correlations were significant at P &lt; .0001. Test-retest reliability was 0.99 (P &lt; .001).\nCONCLUSIONS: The REALM provides an estimate of patient reading ability, displays excellent concurrent validity with standardized reading tests, and is a practical instrument for busy primary care settings.","container-title":"Family Medicine","ISSN":"0742-3225","issue":"6","journalAbbreviation":"Fam Med","language":"eng","note":"PMID: 8349060","page":"391-395","source":"PubMed","title":"Rapid estimate of adult literacy in medicine: a shortened screening instrument","title-short":"Rapid estimate of adult literacy in medicine","volume":"25","author":[{"family":"Davis","given":"T. C."},{"family":"Long","given":"S. W."},{"family":"Jackson","given":"R. H."},{"family":"Mayeaux","given":"E. J."},{"family":"George","given":"R. B."},{"family":"Murphy","given":"P. W."},{"family":"Crouch","given":"M. A."}],"issued":{"date-parts":[["1993",6]]}}}],"schema":"https://github.com/citation-style-language/schema/raw/master/csl-citation.json"} </w:delInstrText>
        </w:r>
        <w:r w:rsidR="00BD4B3B" w:rsidRPr="006E75CD" w:rsidDel="00BD4B3B">
          <w:rPr>
            <w:rFonts w:ascii="Times New Roman" w:hAnsi="Times New Roman" w:cs="Times New Roman"/>
            <w:sz w:val="24"/>
            <w:szCs w:val="24"/>
          </w:rPr>
          <w:fldChar w:fldCharType="separate"/>
        </w:r>
        <w:r w:rsidR="00BD4B3B" w:rsidRPr="006E75CD" w:rsidDel="00BD4B3B">
          <w:rPr>
            <w:rFonts w:ascii="Times New Roman" w:hAnsi="Times New Roman" w:cs="Times New Roman"/>
            <w:sz w:val="24"/>
            <w:vertAlign w:val="superscript"/>
          </w:rPr>
          <w:delText>11</w:delText>
        </w:r>
        <w:r w:rsidR="00BD4B3B" w:rsidRPr="006E75CD" w:rsidDel="00BD4B3B">
          <w:rPr>
            <w:rFonts w:ascii="Times New Roman" w:hAnsi="Times New Roman" w:cs="Times New Roman"/>
            <w:sz w:val="24"/>
            <w:szCs w:val="24"/>
          </w:rPr>
          <w:fldChar w:fldCharType="end"/>
        </w:r>
      </w:del>
      <w:r w:rsidR="00127E92" w:rsidRPr="006E75CD">
        <w:rPr>
          <w:rFonts w:ascii="Times New Roman" w:hAnsi="Times New Roman" w:cs="Times New Roman"/>
          <w:sz w:val="24"/>
          <w:szCs w:val="24"/>
        </w:rPr>
        <w:t xml:space="preserve"> and 6) received a score &gt;24 on the Mini-Mental State Exam</w:t>
      </w:r>
      <w:ins w:id="101" w:author="Neil, Jordan M (HSC)" w:date="2022-01-03T14:26:00Z">
        <w:r w:rsidR="00BD4B3B" w:rsidRPr="006E75CD">
          <w:rPr>
            <w:rFonts w:ascii="Times New Roman" w:hAnsi="Times New Roman" w:cs="Times New Roman"/>
            <w:sz w:val="24"/>
            <w:szCs w:val="24"/>
          </w:rPr>
          <w:t>,</w:t>
        </w:r>
      </w:ins>
      <w:r w:rsidR="00BD4B3B" w:rsidRPr="006E75CD">
        <w:rPr>
          <w:rFonts w:ascii="Times New Roman" w:hAnsi="Times New Roman" w:cs="Times New Roman"/>
          <w:sz w:val="24"/>
          <w:szCs w:val="24"/>
        </w:rPr>
        <w:fldChar w:fldCharType="begin"/>
      </w:r>
      <w:r w:rsidR="00BD4B3B" w:rsidRPr="006E75CD">
        <w:rPr>
          <w:rFonts w:ascii="Times New Roman" w:hAnsi="Times New Roman" w:cs="Times New Roman"/>
          <w:sz w:val="24"/>
          <w:szCs w:val="24"/>
        </w:rPr>
        <w:instrText xml:space="preserve"> ADDIN ZOTERO_ITEM CSL_CITATION {"citationID":"4B4bhCsx","properties":{"formattedCitation":"\\super 12\\nosupersub{}","plainCitation":"12","noteIndex":0},"citationItems":[{"id":6181,"uris":["http://zotero.org/users/2121107/items/MYJ56Z7Y"],"uri":["http://zotero.org/users/2121107/items/MYJ56Z7Y"],"itemData":{"id":6181,"type":"article-journal","abstract":"Article abstract—We administered the Mini-Mental State Exam (MMSE) to 194 healthy men and women, ages 40 to 89 years. Total score was significantly associated with age (p &lt; 0.0001), but not vocabulary, education, Beck's Depression Inventory Score, or sex. The lowest quartile cutoff scores for the MMSE by decade were 40s −29; 50s −28; 60s −28; 70s −28; and 80s −26. When screening for progressive decline in cognitive performance, the use of age-specific norms may provide greater sensitivity than the present recommended cutoff score of less than 24.","container-title":"Neurology","DOI":"10.1212/WNL.38.10.1565","ISSN":"0028-3878, 1526-632X","issue":"10","language":"en","note":"publisher: Wolters Kluwer Health, Inc. on behalf of the American Academy of Neurology\nsection: Articles\nPMID: 3419600","page":"1565-1565","source":"n.neurology.org","title":"Age</w:instrText>
      </w:r>
      <w:r w:rsidR="00BD4B3B" w:rsidRPr="006E75CD">
        <w:rPr>
          <w:rFonts w:ascii="Cambria Math" w:hAnsi="Cambria Math" w:cs="Cambria Math"/>
          <w:sz w:val="24"/>
          <w:szCs w:val="24"/>
        </w:rPr>
        <w:instrText>‐</w:instrText>
      </w:r>
      <w:r w:rsidR="00BD4B3B" w:rsidRPr="006E75CD">
        <w:rPr>
          <w:rFonts w:ascii="Times New Roman" w:hAnsi="Times New Roman" w:cs="Times New Roman"/>
          <w:sz w:val="24"/>
          <w:szCs w:val="24"/>
        </w:rPr>
        <w:instrText>specific norms for the Mini</w:instrText>
      </w:r>
      <w:r w:rsidR="00BD4B3B" w:rsidRPr="006E75CD">
        <w:rPr>
          <w:rFonts w:ascii="Cambria Math" w:hAnsi="Cambria Math" w:cs="Cambria Math"/>
          <w:sz w:val="24"/>
          <w:szCs w:val="24"/>
        </w:rPr>
        <w:instrText>‐</w:instrText>
      </w:r>
      <w:r w:rsidR="00BD4B3B" w:rsidRPr="006E75CD">
        <w:rPr>
          <w:rFonts w:ascii="Times New Roman" w:hAnsi="Times New Roman" w:cs="Times New Roman"/>
          <w:sz w:val="24"/>
          <w:szCs w:val="24"/>
        </w:rPr>
        <w:instrText xml:space="preserve">Mental State Exam","volume":"38","author":[{"family":"Bleecker","given":"Margit L."},{"family":"Bolla-Wilson","given":"Karen"},{"family":"Kawas","given":"Claudia"},{"family":"Agnew","given":"Jacqueline"}],"issued":{"date-parts":[["1988",10,1]]}}}],"schema":"https://github.com/citation-style-language/schema/raw/master/csl-citation.json"} </w:instrText>
      </w:r>
      <w:r w:rsidR="00BD4B3B" w:rsidRPr="006E75CD">
        <w:rPr>
          <w:rFonts w:ascii="Times New Roman" w:hAnsi="Times New Roman" w:cs="Times New Roman"/>
          <w:sz w:val="24"/>
          <w:szCs w:val="24"/>
        </w:rPr>
        <w:fldChar w:fldCharType="separate"/>
      </w:r>
      <w:r w:rsidR="00BD4B3B" w:rsidRPr="006E75CD">
        <w:rPr>
          <w:rFonts w:ascii="Times New Roman" w:hAnsi="Times New Roman" w:cs="Times New Roman"/>
          <w:sz w:val="24"/>
          <w:vertAlign w:val="superscript"/>
        </w:rPr>
        <w:t>12</w:t>
      </w:r>
      <w:r w:rsidR="00BD4B3B" w:rsidRPr="006E75CD">
        <w:rPr>
          <w:rFonts w:ascii="Times New Roman" w:hAnsi="Times New Roman" w:cs="Times New Roman"/>
          <w:sz w:val="24"/>
          <w:szCs w:val="24"/>
        </w:rPr>
        <w:fldChar w:fldCharType="end"/>
      </w:r>
      <w:del w:id="102" w:author="Neil, Jordan M (HSC)" w:date="2022-01-03T14:26:00Z">
        <w:r w:rsidR="00127E92" w:rsidRPr="006E75CD" w:rsidDel="00BD4B3B">
          <w:rPr>
            <w:rFonts w:ascii="Times New Roman" w:hAnsi="Times New Roman" w:cs="Times New Roman"/>
            <w:sz w:val="24"/>
            <w:szCs w:val="24"/>
          </w:rPr>
          <w:delText xml:space="preserve"> [10, 11],</w:delText>
        </w:r>
      </w:del>
      <w:r w:rsidR="00127E92" w:rsidRPr="006E75CD">
        <w:rPr>
          <w:rFonts w:ascii="Times New Roman" w:hAnsi="Times New Roman" w:cs="Times New Roman"/>
          <w:sz w:val="24"/>
          <w:szCs w:val="24"/>
        </w:rPr>
        <w:t xml:space="preserve"> indicating no substantial cognitive impairment. </w:t>
      </w:r>
    </w:p>
    <w:p w14:paraId="202099C8" w14:textId="2083C1B3" w:rsidR="00127E92" w:rsidRPr="006E75CD" w:rsidRDefault="00127E92" w:rsidP="00127E92">
      <w:pPr>
        <w:spacing w:line="480" w:lineRule="auto"/>
        <w:ind w:firstLine="720"/>
        <w:contextualSpacing/>
        <w:rPr>
          <w:rFonts w:ascii="Times New Roman" w:hAnsi="Times New Roman" w:cs="Times New Roman"/>
          <w:sz w:val="24"/>
          <w:szCs w:val="24"/>
        </w:rPr>
      </w:pPr>
      <w:r w:rsidRPr="006E75CD">
        <w:rPr>
          <w:rFonts w:ascii="Times New Roman" w:hAnsi="Times New Roman" w:cs="Times New Roman"/>
          <w:sz w:val="24"/>
          <w:szCs w:val="24"/>
        </w:rPr>
        <w:t>Upon release from Dallas County Jail, individuals who reported being homeless received a flyer that briefly described the study. Interested individuals were screened by study staff</w:t>
      </w:r>
      <w:r w:rsidR="00222F99" w:rsidRPr="006E75CD">
        <w:rPr>
          <w:rFonts w:ascii="Times New Roman" w:hAnsi="Times New Roman" w:cs="Times New Roman"/>
          <w:sz w:val="24"/>
          <w:szCs w:val="24"/>
        </w:rPr>
        <w:t xml:space="preserve"> at the shelter</w:t>
      </w:r>
      <w:r w:rsidRPr="006E75CD">
        <w:rPr>
          <w:rFonts w:ascii="Times New Roman" w:hAnsi="Times New Roman" w:cs="Times New Roman"/>
          <w:sz w:val="24"/>
          <w:szCs w:val="24"/>
        </w:rPr>
        <w:t xml:space="preserve">, and those who qualified for the study completed the informed consent and were asked to complete a series of baseline questionnaires on tablet </w:t>
      </w:r>
      <w:r w:rsidR="00EE3D1F" w:rsidRPr="006E75CD">
        <w:rPr>
          <w:rFonts w:ascii="Times New Roman" w:hAnsi="Times New Roman" w:cs="Times New Roman"/>
          <w:sz w:val="24"/>
          <w:szCs w:val="24"/>
        </w:rPr>
        <w:t>computer</w:t>
      </w:r>
      <w:r w:rsidRPr="006E75CD">
        <w:rPr>
          <w:rFonts w:ascii="Times New Roman" w:hAnsi="Times New Roman" w:cs="Times New Roman"/>
          <w:sz w:val="24"/>
          <w:szCs w:val="24"/>
        </w:rPr>
        <w:t xml:space="preserve">. Participants were then scheduled for a randomization visit </w:t>
      </w:r>
      <w:r w:rsidR="00222F99" w:rsidRPr="006E75CD">
        <w:rPr>
          <w:rFonts w:ascii="Times New Roman" w:hAnsi="Times New Roman" w:cs="Times New Roman"/>
          <w:sz w:val="24"/>
          <w:szCs w:val="24"/>
        </w:rPr>
        <w:t xml:space="preserve">approximately </w:t>
      </w:r>
      <w:r w:rsidRPr="006E75CD">
        <w:rPr>
          <w:rFonts w:ascii="Times New Roman" w:hAnsi="Times New Roman" w:cs="Times New Roman"/>
          <w:sz w:val="24"/>
          <w:szCs w:val="24"/>
        </w:rPr>
        <w:t xml:space="preserve">72 hours after the baseline visit and were randomized into one of three study conditions. Participants were compensated for completing each in-person </w:t>
      </w:r>
      <w:r w:rsidRPr="006E75CD">
        <w:rPr>
          <w:rFonts w:ascii="Times New Roman" w:hAnsi="Times New Roman" w:cs="Times New Roman"/>
          <w:sz w:val="24"/>
          <w:szCs w:val="24"/>
        </w:rPr>
        <w:lastRenderedPageBreak/>
        <w:t xml:space="preserve">visit. The University of Oklahoma Health Sciences Center </w:t>
      </w:r>
      <w:r w:rsidR="00B5362F" w:rsidRPr="006E75CD">
        <w:rPr>
          <w:rFonts w:ascii="Times New Roman" w:hAnsi="Times New Roman" w:cs="Times New Roman"/>
          <w:sz w:val="24"/>
          <w:szCs w:val="24"/>
        </w:rPr>
        <w:t xml:space="preserve">and University of Texas Health Sciences Center </w:t>
      </w:r>
      <w:r w:rsidRPr="006E75CD">
        <w:rPr>
          <w:rFonts w:ascii="Times New Roman" w:hAnsi="Times New Roman" w:cs="Times New Roman"/>
          <w:sz w:val="24"/>
          <w:szCs w:val="24"/>
        </w:rPr>
        <w:t>Institutional Review Board</w:t>
      </w:r>
      <w:r w:rsidR="00B5362F" w:rsidRPr="006E75CD">
        <w:rPr>
          <w:rFonts w:ascii="Times New Roman" w:hAnsi="Times New Roman" w:cs="Times New Roman"/>
          <w:sz w:val="24"/>
          <w:szCs w:val="24"/>
        </w:rPr>
        <w:t>s</w:t>
      </w:r>
      <w:r w:rsidRPr="006E75CD">
        <w:rPr>
          <w:rFonts w:ascii="Times New Roman" w:hAnsi="Times New Roman" w:cs="Times New Roman"/>
          <w:sz w:val="24"/>
          <w:szCs w:val="24"/>
        </w:rPr>
        <w:t xml:space="preserve"> approved the study procedures. </w:t>
      </w:r>
    </w:p>
    <w:p w14:paraId="1DB85D3C" w14:textId="77777777" w:rsidR="00127E92" w:rsidRPr="006E75CD" w:rsidRDefault="00127E92" w:rsidP="00127E92">
      <w:pPr>
        <w:spacing w:line="480" w:lineRule="auto"/>
        <w:contextualSpacing/>
        <w:rPr>
          <w:rFonts w:ascii="Times New Roman" w:hAnsi="Times New Roman" w:cs="Times New Roman"/>
          <w:sz w:val="24"/>
          <w:szCs w:val="24"/>
        </w:rPr>
      </w:pPr>
      <w:r w:rsidRPr="006E75CD">
        <w:rPr>
          <w:rFonts w:ascii="Times New Roman" w:hAnsi="Times New Roman" w:cs="Times New Roman"/>
          <w:b/>
          <w:sz w:val="24"/>
          <w:szCs w:val="24"/>
        </w:rPr>
        <w:t>Measures</w:t>
      </w:r>
    </w:p>
    <w:p w14:paraId="44DD7687" w14:textId="433C64AF" w:rsidR="00127E92" w:rsidRPr="006E75CD" w:rsidRDefault="00127E92" w:rsidP="00127E92">
      <w:pPr>
        <w:spacing w:line="480" w:lineRule="auto"/>
        <w:ind w:firstLine="720"/>
        <w:contextualSpacing/>
        <w:rPr>
          <w:rFonts w:ascii="Times New Roman" w:hAnsi="Times New Roman" w:cs="Times New Roman"/>
          <w:i/>
          <w:sz w:val="24"/>
          <w:szCs w:val="24"/>
        </w:rPr>
      </w:pPr>
      <w:r w:rsidRPr="006E75CD">
        <w:rPr>
          <w:rFonts w:ascii="Times New Roman" w:hAnsi="Times New Roman" w:cs="Times New Roman"/>
          <w:sz w:val="24"/>
          <w:szCs w:val="24"/>
        </w:rPr>
        <w:t xml:space="preserve"> </w:t>
      </w:r>
      <w:r w:rsidRPr="006E75CD">
        <w:rPr>
          <w:rFonts w:ascii="Times New Roman" w:hAnsi="Times New Roman" w:cs="Times New Roman"/>
          <w:i/>
          <w:sz w:val="24"/>
          <w:szCs w:val="24"/>
        </w:rPr>
        <w:t xml:space="preserve">Demographics. </w:t>
      </w:r>
      <w:r w:rsidRPr="006E75CD">
        <w:rPr>
          <w:rFonts w:ascii="Times New Roman" w:hAnsi="Times New Roman" w:cs="Times New Roman"/>
          <w:sz w:val="24"/>
          <w:szCs w:val="24"/>
        </w:rPr>
        <w:t xml:space="preserve">Each participant completed a series of questionnaires during the baseline visit that assessed demographic characteristics, including sex, race/ethnicity, age, marital status, and years of completed education. Participants also answered questions regarding length of homelessness and arrest history. </w:t>
      </w:r>
    </w:p>
    <w:p w14:paraId="7F18E790" w14:textId="77777777" w:rsidR="00127E92" w:rsidRPr="006E75CD" w:rsidRDefault="00127E92" w:rsidP="00127E92">
      <w:pPr>
        <w:spacing w:line="480" w:lineRule="auto"/>
        <w:ind w:firstLine="720"/>
        <w:contextualSpacing/>
        <w:rPr>
          <w:rFonts w:ascii="Times New Roman" w:hAnsi="Times New Roman" w:cs="Times New Roman"/>
          <w:sz w:val="24"/>
          <w:szCs w:val="24"/>
        </w:rPr>
      </w:pPr>
      <w:r w:rsidRPr="006E75CD">
        <w:rPr>
          <w:rFonts w:ascii="Times New Roman" w:hAnsi="Times New Roman" w:cs="Times New Roman"/>
          <w:i/>
          <w:sz w:val="24"/>
          <w:szCs w:val="24"/>
        </w:rPr>
        <w:t xml:space="preserve">Cell phone/smartphone information/ownership. </w:t>
      </w:r>
      <w:r w:rsidRPr="006E75CD">
        <w:rPr>
          <w:rFonts w:ascii="Times New Roman" w:hAnsi="Times New Roman" w:cs="Times New Roman"/>
          <w:sz w:val="24"/>
          <w:szCs w:val="24"/>
        </w:rPr>
        <w:t xml:space="preserve">Participants were asked “Do you have an active cell phone?” (0=no, 1=yes). If participants answered yes, they were then asked “Who pays for your cell phone service?” (1=government, 2=family or friend, 3=someone else, 4=I pay for my cell phone service). Participants answered “How many ‘talk’ minutes does your plan have?” (0=0-200, 1=201-400, 2=401-600, 3=Unlimited, 4=I use a ‘pay as you go’ or prepaid phone). Participants with active cell phones were asked “Is your cell phone a smart phone?” (0=no; 1=Yes, I have an Android smartphone, 2=Yes, I have an Apple smartphone (iPhone); 3=Yes, I have a Smartphone that is not Apple or Android”). Smartphone owners were asked “Does your phone service include a data plan?” (0=No; 1=Yes, but my data plan is limited; 2=Yes, my plan includes unlimited data). Participants were also asked “How many times has your phone number changed in the past year?” (0, 1, 2, 3, 4, 5 or more). </w:t>
      </w:r>
    </w:p>
    <w:p w14:paraId="79788D4C" w14:textId="1CB48124" w:rsidR="00127E92" w:rsidRPr="006E75CD" w:rsidRDefault="00127E92" w:rsidP="00127E92">
      <w:pPr>
        <w:spacing w:line="480" w:lineRule="auto"/>
        <w:ind w:firstLine="720"/>
        <w:contextualSpacing/>
        <w:rPr>
          <w:rFonts w:ascii="Times New Roman" w:hAnsi="Times New Roman" w:cs="Times New Roman"/>
          <w:sz w:val="24"/>
          <w:szCs w:val="24"/>
        </w:rPr>
      </w:pPr>
      <w:r w:rsidRPr="006E75CD">
        <w:rPr>
          <w:rFonts w:ascii="Times New Roman" w:hAnsi="Times New Roman" w:cs="Times New Roman"/>
          <w:i/>
          <w:sz w:val="24"/>
          <w:szCs w:val="24"/>
        </w:rPr>
        <w:t xml:space="preserve">Social media/internet use. </w:t>
      </w:r>
      <w:r w:rsidRPr="006E75CD">
        <w:rPr>
          <w:rFonts w:ascii="Times New Roman" w:hAnsi="Times New Roman" w:cs="Times New Roman"/>
          <w:sz w:val="24"/>
          <w:szCs w:val="24"/>
        </w:rPr>
        <w:t>Participants were asked “Which of the following forms of media do you use?” (1=email, 2=Facebook, 3=Google Plus, 4=Twitter, 5=blogs, 6=Instagram, 7=Snapchat, 8=LinkedIn, 9=None of the above). Participants were asked about internet usage, “How often do you access the internet?” (0=Never, 1=</w:t>
      </w:r>
      <w:r w:rsidR="003370AD" w:rsidRPr="006E75CD">
        <w:rPr>
          <w:rFonts w:ascii="Times New Roman" w:hAnsi="Times New Roman" w:cs="Times New Roman"/>
          <w:sz w:val="24"/>
          <w:szCs w:val="24"/>
        </w:rPr>
        <w:t>A</w:t>
      </w:r>
      <w:r w:rsidRPr="006E75CD">
        <w:rPr>
          <w:rFonts w:ascii="Times New Roman" w:hAnsi="Times New Roman" w:cs="Times New Roman"/>
          <w:sz w:val="24"/>
          <w:szCs w:val="24"/>
        </w:rPr>
        <w:t xml:space="preserve">bout once a month, 2=About once per week, 3=2 or 3 times per week, 4=4 to 6 times per week, 5=About once per day, 6=About twice </w:t>
      </w:r>
      <w:r w:rsidRPr="006E75CD">
        <w:rPr>
          <w:rFonts w:ascii="Times New Roman" w:hAnsi="Times New Roman" w:cs="Times New Roman"/>
          <w:sz w:val="24"/>
          <w:szCs w:val="24"/>
        </w:rPr>
        <w:lastRenderedPageBreak/>
        <w:t>per day, 7=Every few hours or more). Participants were also asked “Do you have an active Facebook page?” (0=</w:t>
      </w:r>
      <w:r w:rsidR="003370AD" w:rsidRPr="006E75CD">
        <w:rPr>
          <w:rFonts w:ascii="Times New Roman" w:hAnsi="Times New Roman" w:cs="Times New Roman"/>
          <w:sz w:val="24"/>
          <w:szCs w:val="24"/>
        </w:rPr>
        <w:t>N</w:t>
      </w:r>
      <w:r w:rsidRPr="006E75CD">
        <w:rPr>
          <w:rFonts w:ascii="Times New Roman" w:hAnsi="Times New Roman" w:cs="Times New Roman"/>
          <w:sz w:val="24"/>
          <w:szCs w:val="24"/>
        </w:rPr>
        <w:t>o, 1=</w:t>
      </w:r>
      <w:r w:rsidR="003370AD" w:rsidRPr="006E75CD">
        <w:rPr>
          <w:rFonts w:ascii="Times New Roman" w:hAnsi="Times New Roman" w:cs="Times New Roman"/>
          <w:sz w:val="24"/>
          <w:szCs w:val="24"/>
        </w:rPr>
        <w:t>Y</w:t>
      </w:r>
      <w:r w:rsidRPr="006E75CD">
        <w:rPr>
          <w:rFonts w:ascii="Times New Roman" w:hAnsi="Times New Roman" w:cs="Times New Roman"/>
          <w:sz w:val="24"/>
          <w:szCs w:val="24"/>
        </w:rPr>
        <w:t>es). If the participant answered yes, they were then asked “How often do you check or post on Facebook?” (0=Never, 1=</w:t>
      </w:r>
      <w:r w:rsidR="003370AD" w:rsidRPr="006E75CD">
        <w:rPr>
          <w:rFonts w:ascii="Times New Roman" w:hAnsi="Times New Roman" w:cs="Times New Roman"/>
          <w:sz w:val="24"/>
          <w:szCs w:val="24"/>
        </w:rPr>
        <w:t>A</w:t>
      </w:r>
      <w:r w:rsidRPr="006E75CD">
        <w:rPr>
          <w:rFonts w:ascii="Times New Roman" w:hAnsi="Times New Roman" w:cs="Times New Roman"/>
          <w:sz w:val="24"/>
          <w:szCs w:val="24"/>
        </w:rPr>
        <w:t xml:space="preserve">bout once a month, 2=About once per week, 3=2 or 3 times per week, 4=4 to 6 times per week, 5=About once per day, 6=About twice per day, 7=Every few hours or more). </w:t>
      </w:r>
    </w:p>
    <w:p w14:paraId="20D1A4E8" w14:textId="6467A266" w:rsidR="00A75707" w:rsidRPr="006E75CD" w:rsidRDefault="00127E92" w:rsidP="00056330">
      <w:pPr>
        <w:spacing w:after="0" w:line="480" w:lineRule="auto"/>
        <w:ind w:firstLine="720"/>
        <w:rPr>
          <w:rFonts w:ascii="Times New Roman" w:hAnsi="Times New Roman" w:cs="Times New Roman"/>
          <w:sz w:val="24"/>
          <w:szCs w:val="24"/>
        </w:rPr>
      </w:pPr>
      <w:r w:rsidRPr="006E75CD">
        <w:rPr>
          <w:rFonts w:ascii="Times New Roman" w:hAnsi="Times New Roman" w:cs="Times New Roman"/>
          <w:i/>
          <w:sz w:val="24"/>
          <w:szCs w:val="24"/>
        </w:rPr>
        <w:t xml:space="preserve">Smartphone app to change actions and behaviors. </w:t>
      </w:r>
      <w:r w:rsidRPr="006E75CD">
        <w:rPr>
          <w:rFonts w:ascii="Times New Roman" w:hAnsi="Times New Roman" w:cs="Times New Roman"/>
          <w:sz w:val="24"/>
          <w:szCs w:val="24"/>
        </w:rPr>
        <w:t xml:space="preserve">At the baseline visit, participants were asked a series of questions to assess opinions about </w:t>
      </w:r>
      <w:r w:rsidR="004D052F" w:rsidRPr="006E75CD">
        <w:rPr>
          <w:rFonts w:ascii="Times New Roman" w:hAnsi="Times New Roman" w:cs="Times New Roman"/>
          <w:sz w:val="24"/>
          <w:szCs w:val="24"/>
        </w:rPr>
        <w:t xml:space="preserve">their prior use of </w:t>
      </w:r>
      <w:r w:rsidR="00346DE5" w:rsidRPr="006E75CD">
        <w:rPr>
          <w:rFonts w:ascii="Times New Roman" w:hAnsi="Times New Roman" w:cs="Times New Roman"/>
          <w:sz w:val="24"/>
          <w:szCs w:val="24"/>
        </w:rPr>
        <w:t>and</w:t>
      </w:r>
      <w:r w:rsidR="004D052F" w:rsidRPr="006E75CD">
        <w:rPr>
          <w:rFonts w:ascii="Times New Roman" w:hAnsi="Times New Roman" w:cs="Times New Roman"/>
          <w:sz w:val="24"/>
          <w:szCs w:val="24"/>
        </w:rPr>
        <w:t xml:space="preserve"> perceived utility of </w:t>
      </w:r>
      <w:r w:rsidRPr="006E75CD">
        <w:rPr>
          <w:rFonts w:ascii="Times New Roman" w:hAnsi="Times New Roman" w:cs="Times New Roman"/>
          <w:sz w:val="24"/>
          <w:szCs w:val="24"/>
        </w:rPr>
        <w:t>smartphone applications to support behavior change. Specifically, participants were asked: 1. “Do you believe that a smartphone app can help you to change your actions or behaviors?” (0=</w:t>
      </w:r>
      <w:r w:rsidR="00346DE5" w:rsidRPr="006E75CD">
        <w:rPr>
          <w:rFonts w:ascii="Times New Roman" w:hAnsi="Times New Roman" w:cs="Times New Roman"/>
          <w:sz w:val="24"/>
          <w:szCs w:val="24"/>
        </w:rPr>
        <w:t>N</w:t>
      </w:r>
      <w:r w:rsidRPr="006E75CD">
        <w:rPr>
          <w:rFonts w:ascii="Times New Roman" w:hAnsi="Times New Roman" w:cs="Times New Roman"/>
          <w:sz w:val="24"/>
          <w:szCs w:val="24"/>
        </w:rPr>
        <w:t>o, 1=</w:t>
      </w:r>
      <w:r w:rsidR="00346DE5" w:rsidRPr="006E75CD">
        <w:rPr>
          <w:rFonts w:ascii="Times New Roman" w:hAnsi="Times New Roman" w:cs="Times New Roman"/>
          <w:sz w:val="24"/>
          <w:szCs w:val="24"/>
        </w:rPr>
        <w:t>Y</w:t>
      </w:r>
      <w:r w:rsidRPr="006E75CD">
        <w:rPr>
          <w:rFonts w:ascii="Times New Roman" w:hAnsi="Times New Roman" w:cs="Times New Roman"/>
          <w:sz w:val="24"/>
          <w:szCs w:val="24"/>
        </w:rPr>
        <w:t>es), 2. “Have you ever used a smartphone app to manage one or more health-related issues?” (0=</w:t>
      </w:r>
      <w:r w:rsidR="00346DE5" w:rsidRPr="006E75CD">
        <w:rPr>
          <w:rFonts w:ascii="Times New Roman" w:hAnsi="Times New Roman" w:cs="Times New Roman"/>
          <w:sz w:val="24"/>
          <w:szCs w:val="24"/>
        </w:rPr>
        <w:t>N</w:t>
      </w:r>
      <w:r w:rsidRPr="006E75CD">
        <w:rPr>
          <w:rFonts w:ascii="Times New Roman" w:hAnsi="Times New Roman" w:cs="Times New Roman"/>
          <w:sz w:val="24"/>
          <w:szCs w:val="24"/>
        </w:rPr>
        <w:t>o, 1=</w:t>
      </w:r>
      <w:r w:rsidR="00346DE5" w:rsidRPr="006E75CD">
        <w:rPr>
          <w:rFonts w:ascii="Times New Roman" w:hAnsi="Times New Roman" w:cs="Times New Roman"/>
          <w:sz w:val="24"/>
          <w:szCs w:val="24"/>
        </w:rPr>
        <w:t>Y</w:t>
      </w:r>
      <w:r w:rsidRPr="006E75CD">
        <w:rPr>
          <w:rFonts w:ascii="Times New Roman" w:hAnsi="Times New Roman" w:cs="Times New Roman"/>
          <w:sz w:val="24"/>
          <w:szCs w:val="24"/>
        </w:rPr>
        <w:t>es), and 3. those who answered “</w:t>
      </w:r>
      <w:r w:rsidR="00346DE5" w:rsidRPr="006E75CD">
        <w:rPr>
          <w:rFonts w:ascii="Times New Roman" w:hAnsi="Times New Roman" w:cs="Times New Roman"/>
          <w:sz w:val="24"/>
          <w:szCs w:val="24"/>
        </w:rPr>
        <w:t>Y</w:t>
      </w:r>
      <w:r w:rsidRPr="006E75CD">
        <w:rPr>
          <w:rFonts w:ascii="Times New Roman" w:hAnsi="Times New Roman" w:cs="Times New Roman"/>
          <w:sz w:val="24"/>
          <w:szCs w:val="24"/>
        </w:rPr>
        <w:t xml:space="preserve">es” were asked “What type of </w:t>
      </w:r>
      <w:proofErr w:type="gramStart"/>
      <w:r w:rsidRPr="006E75CD">
        <w:rPr>
          <w:rFonts w:ascii="Times New Roman" w:hAnsi="Times New Roman" w:cs="Times New Roman"/>
          <w:sz w:val="24"/>
          <w:szCs w:val="24"/>
        </w:rPr>
        <w:t>health related</w:t>
      </w:r>
      <w:proofErr w:type="gramEnd"/>
      <w:r w:rsidRPr="006E75CD">
        <w:rPr>
          <w:rFonts w:ascii="Times New Roman" w:hAnsi="Times New Roman" w:cs="Times New Roman"/>
          <w:sz w:val="24"/>
          <w:szCs w:val="24"/>
        </w:rPr>
        <w:t xml:space="preserve"> issue?” (food/calorie tracking, medication reminders, mood manager, physical activity, sleep tracking, smoking cessation, stress reduction, weight loss or tracking, and other). </w:t>
      </w:r>
    </w:p>
    <w:p w14:paraId="5F018013" w14:textId="77777777" w:rsidR="00212CD7" w:rsidRPr="006E75CD" w:rsidRDefault="00212CD7" w:rsidP="00212CD7">
      <w:pPr>
        <w:spacing w:line="480" w:lineRule="auto"/>
        <w:contextualSpacing/>
        <w:rPr>
          <w:rFonts w:ascii="Times New Roman" w:hAnsi="Times New Roman" w:cs="Times New Roman"/>
          <w:b/>
          <w:sz w:val="24"/>
          <w:szCs w:val="24"/>
        </w:rPr>
      </w:pPr>
      <w:r w:rsidRPr="006E75CD">
        <w:rPr>
          <w:rFonts w:ascii="Times New Roman" w:hAnsi="Times New Roman" w:cs="Times New Roman"/>
          <w:b/>
          <w:sz w:val="24"/>
          <w:szCs w:val="24"/>
        </w:rPr>
        <w:t>Statistical Analyses</w:t>
      </w:r>
    </w:p>
    <w:p w14:paraId="5297AF74" w14:textId="2F489AE3" w:rsidR="00BC0D27" w:rsidRPr="006E75CD" w:rsidRDefault="00CE0099" w:rsidP="00BC0D27">
      <w:pPr>
        <w:spacing w:line="480" w:lineRule="auto"/>
        <w:ind w:firstLine="720"/>
        <w:rPr>
          <w:rFonts w:ascii="Times New Roman" w:hAnsi="Times New Roman" w:cs="Times New Roman"/>
          <w:sz w:val="24"/>
          <w:szCs w:val="24"/>
        </w:rPr>
      </w:pPr>
      <w:r w:rsidRPr="006E75CD">
        <w:rPr>
          <w:rFonts w:ascii="Times New Roman" w:hAnsi="Times New Roman" w:cs="Times New Roman"/>
          <w:sz w:val="24"/>
          <w:szCs w:val="24"/>
        </w:rPr>
        <w:t>Descriptive</w:t>
      </w:r>
      <w:r w:rsidR="00FD3199" w:rsidRPr="006E75CD">
        <w:rPr>
          <w:rFonts w:ascii="Times New Roman" w:hAnsi="Times New Roman" w:cs="Times New Roman"/>
          <w:sz w:val="24"/>
          <w:szCs w:val="24"/>
        </w:rPr>
        <w:t xml:space="preserve"> analyses were conducted to</w:t>
      </w:r>
      <w:r w:rsidR="00F45017" w:rsidRPr="006E75CD">
        <w:rPr>
          <w:rFonts w:ascii="Times New Roman" w:hAnsi="Times New Roman" w:cs="Times New Roman"/>
          <w:sz w:val="24"/>
          <w:szCs w:val="24"/>
        </w:rPr>
        <w:t xml:space="preserve"> </w:t>
      </w:r>
      <w:r w:rsidR="000F1A87" w:rsidRPr="006E75CD">
        <w:rPr>
          <w:rFonts w:ascii="Times New Roman" w:hAnsi="Times New Roman" w:cs="Times New Roman"/>
          <w:sz w:val="24"/>
          <w:szCs w:val="24"/>
        </w:rPr>
        <w:t xml:space="preserve">report participant characteristics, including: </w:t>
      </w:r>
      <w:r w:rsidR="00F45017" w:rsidRPr="006E75CD">
        <w:rPr>
          <w:rFonts w:ascii="Times New Roman" w:hAnsi="Times New Roman" w:cs="Times New Roman"/>
          <w:sz w:val="24"/>
          <w:szCs w:val="24"/>
        </w:rPr>
        <w:t>sociodemographic background, lifetime homelessness, lifetime incarceration, physical and mental health, and access to a mobile phone and data plan</w:t>
      </w:r>
      <w:r w:rsidR="00331E56" w:rsidRPr="006E75CD">
        <w:rPr>
          <w:rFonts w:ascii="Times New Roman" w:hAnsi="Times New Roman" w:cs="Times New Roman"/>
          <w:sz w:val="24"/>
          <w:szCs w:val="24"/>
        </w:rPr>
        <w:t>s</w:t>
      </w:r>
      <w:r w:rsidR="00F45017" w:rsidRPr="006E75CD">
        <w:rPr>
          <w:rFonts w:ascii="Times New Roman" w:hAnsi="Times New Roman" w:cs="Times New Roman"/>
          <w:sz w:val="24"/>
          <w:szCs w:val="24"/>
        </w:rPr>
        <w:t xml:space="preserve">. </w:t>
      </w:r>
      <w:r w:rsidR="00F5427E" w:rsidRPr="006E75CD">
        <w:rPr>
          <w:rFonts w:ascii="Times New Roman" w:hAnsi="Times New Roman" w:cs="Times New Roman"/>
          <w:sz w:val="24"/>
          <w:szCs w:val="24"/>
        </w:rPr>
        <w:t>Descriptive analyses were also conducted to report</w:t>
      </w:r>
      <w:r w:rsidR="00F45017" w:rsidRPr="006E75CD">
        <w:rPr>
          <w:rFonts w:ascii="Times New Roman" w:hAnsi="Times New Roman" w:cs="Times New Roman"/>
          <w:sz w:val="24"/>
          <w:szCs w:val="24"/>
        </w:rPr>
        <w:t xml:space="preserve"> beliefs about whether </w:t>
      </w:r>
      <w:r w:rsidR="00567896" w:rsidRPr="006E75CD">
        <w:rPr>
          <w:rFonts w:ascii="Times New Roman" w:hAnsi="Times New Roman" w:cs="Times New Roman"/>
          <w:sz w:val="24"/>
          <w:szCs w:val="24"/>
        </w:rPr>
        <w:t xml:space="preserve">(a) </w:t>
      </w:r>
      <w:r w:rsidR="00F45017" w:rsidRPr="006E75CD">
        <w:rPr>
          <w:rFonts w:ascii="Times New Roman" w:hAnsi="Times New Roman" w:cs="Times New Roman"/>
          <w:sz w:val="24"/>
          <w:szCs w:val="24"/>
        </w:rPr>
        <w:t>a smartphone app can help them change their actions and behaviors</w:t>
      </w:r>
      <w:r w:rsidR="009B5B56" w:rsidRPr="006E75CD">
        <w:rPr>
          <w:rFonts w:ascii="Times New Roman" w:hAnsi="Times New Roman" w:cs="Times New Roman"/>
          <w:sz w:val="24"/>
          <w:szCs w:val="24"/>
        </w:rPr>
        <w:t xml:space="preserve"> and</w:t>
      </w:r>
      <w:r w:rsidR="00567896" w:rsidRPr="006E75CD">
        <w:rPr>
          <w:rFonts w:ascii="Times New Roman" w:hAnsi="Times New Roman" w:cs="Times New Roman"/>
          <w:sz w:val="24"/>
          <w:szCs w:val="24"/>
        </w:rPr>
        <w:t xml:space="preserve"> (b)</w:t>
      </w:r>
      <w:r w:rsidR="009B5B56" w:rsidRPr="006E75CD">
        <w:rPr>
          <w:rFonts w:ascii="Times New Roman" w:hAnsi="Times New Roman" w:cs="Times New Roman"/>
          <w:sz w:val="24"/>
          <w:szCs w:val="24"/>
        </w:rPr>
        <w:t xml:space="preserve"> whether </w:t>
      </w:r>
      <w:r w:rsidR="00B439D7" w:rsidRPr="006E75CD">
        <w:rPr>
          <w:rFonts w:ascii="Times New Roman" w:hAnsi="Times New Roman" w:cs="Times New Roman"/>
          <w:sz w:val="24"/>
          <w:szCs w:val="24"/>
        </w:rPr>
        <w:t>an app could manage one or more health-related issues</w:t>
      </w:r>
      <w:r w:rsidR="00F45017" w:rsidRPr="006E75CD">
        <w:rPr>
          <w:rFonts w:ascii="Times New Roman" w:hAnsi="Times New Roman" w:cs="Times New Roman"/>
          <w:sz w:val="24"/>
          <w:szCs w:val="24"/>
        </w:rPr>
        <w:t>.</w:t>
      </w:r>
      <w:r w:rsidR="003444F4" w:rsidRPr="006E75CD">
        <w:rPr>
          <w:rFonts w:ascii="Times New Roman" w:hAnsi="Times New Roman" w:cs="Times New Roman"/>
          <w:sz w:val="24"/>
          <w:szCs w:val="24"/>
        </w:rPr>
        <w:t xml:space="preserve"> </w:t>
      </w:r>
      <w:r w:rsidR="00F45017" w:rsidRPr="006E75CD">
        <w:rPr>
          <w:rFonts w:ascii="Times New Roman" w:hAnsi="Times New Roman" w:cs="Times New Roman"/>
          <w:sz w:val="24"/>
          <w:szCs w:val="24"/>
        </w:rPr>
        <w:t xml:space="preserve">Statistical analyses were conducted using </w:t>
      </w:r>
      <w:commentRangeStart w:id="103"/>
      <w:r w:rsidR="00F45017" w:rsidRPr="006E75CD">
        <w:rPr>
          <w:rFonts w:ascii="Times New Roman" w:hAnsi="Times New Roman" w:cs="Times New Roman"/>
          <w:sz w:val="24"/>
          <w:szCs w:val="24"/>
        </w:rPr>
        <w:t>R version 4.1.0</w:t>
      </w:r>
      <w:del w:id="104" w:author="Neil, Jordan M (HSC)" w:date="2022-01-03T14:40:00Z">
        <w:r w:rsidR="00F45017" w:rsidRPr="006E75CD" w:rsidDel="00E21DD7">
          <w:rPr>
            <w:rFonts w:ascii="Times New Roman" w:hAnsi="Times New Roman" w:cs="Times New Roman"/>
            <w:sz w:val="24"/>
            <w:szCs w:val="24"/>
          </w:rPr>
          <w:delText xml:space="preserve"> </w:delText>
        </w:r>
      </w:del>
      <w:r w:rsidR="00E21DD7" w:rsidRPr="006E75CD">
        <w:rPr>
          <w:rFonts w:ascii="Times New Roman" w:hAnsi="Times New Roman" w:cs="Times New Roman"/>
          <w:sz w:val="24"/>
          <w:szCs w:val="24"/>
        </w:rPr>
        <w:fldChar w:fldCharType="begin"/>
      </w:r>
      <w:r w:rsidR="00E21DD7" w:rsidRPr="006E75CD">
        <w:rPr>
          <w:rFonts w:ascii="Times New Roman" w:hAnsi="Times New Roman" w:cs="Times New Roman"/>
          <w:sz w:val="24"/>
          <w:szCs w:val="24"/>
        </w:rPr>
        <w:instrText xml:space="preserve"> ADDIN ZOTERO_ITEM CSL_CITATION {"citationID":"GAEhuFHt","properties":{"formattedCitation":"\\super 13\\nosupersub{}","plainCitation":"13","noteIndex":0},"citationItems":[{"id":6186,"uris":["http://zotero.org/users/2121107/items/DES3MPBR"],"uri":["http://zotero.org/users/2121107/items/DES3MPBR"],"itemData":{"id":6186,"type":"book","event-place":"R Foundation for Statistical Computing, Vienna, Austria.","publisher-place":"R Foundation for Statistical Computing, Vienna, Austria.","title":"R: A language and environment for statistical computing.","URL":"https://www.R-project.org/","version":"4.1.0","author":[{"family":"R Core Team","given":""}],"issued":{"date-parts":[["2021"]]}}}],"schema":"https://github.com/citation-style-language/schema/raw/master/csl-citation.json"} </w:instrText>
      </w:r>
      <w:r w:rsidR="00E21DD7" w:rsidRPr="006E75CD">
        <w:rPr>
          <w:rFonts w:ascii="Times New Roman" w:hAnsi="Times New Roman" w:cs="Times New Roman"/>
          <w:sz w:val="24"/>
          <w:szCs w:val="24"/>
        </w:rPr>
        <w:fldChar w:fldCharType="separate"/>
      </w:r>
      <w:r w:rsidR="00E21DD7" w:rsidRPr="006E75CD">
        <w:rPr>
          <w:rFonts w:ascii="Times New Roman" w:hAnsi="Times New Roman" w:cs="Times New Roman"/>
          <w:sz w:val="24"/>
          <w:vertAlign w:val="superscript"/>
        </w:rPr>
        <w:t>13</w:t>
      </w:r>
      <w:r w:rsidR="00E21DD7" w:rsidRPr="006E75CD">
        <w:rPr>
          <w:rFonts w:ascii="Times New Roman" w:hAnsi="Times New Roman" w:cs="Times New Roman"/>
          <w:sz w:val="24"/>
          <w:szCs w:val="24"/>
        </w:rPr>
        <w:fldChar w:fldCharType="end"/>
      </w:r>
      <w:del w:id="105" w:author="Neil, Jordan M (HSC)" w:date="2022-01-03T14:39:00Z">
        <w:r w:rsidR="00F45017" w:rsidRPr="006E75CD" w:rsidDel="00E81F5B">
          <w:rPr>
            <w:rFonts w:ascii="Times New Roman" w:hAnsi="Times New Roman" w:cs="Times New Roman"/>
            <w:sz w:val="24"/>
            <w:szCs w:val="24"/>
          </w:rPr>
          <w:delText>(R Core Team, 2021)</w:delText>
        </w:r>
      </w:del>
      <w:r w:rsidR="00F45017" w:rsidRPr="006E75CD">
        <w:rPr>
          <w:rFonts w:ascii="Times New Roman" w:hAnsi="Times New Roman" w:cs="Times New Roman"/>
          <w:sz w:val="24"/>
          <w:szCs w:val="24"/>
        </w:rPr>
        <w:t xml:space="preserve"> in RStudio version 1.4.1717</w:t>
      </w:r>
      <w:r w:rsidR="00401E5E" w:rsidRPr="006E75CD">
        <w:rPr>
          <w:rFonts w:ascii="Times New Roman" w:hAnsi="Times New Roman" w:cs="Times New Roman"/>
          <w:sz w:val="24"/>
          <w:szCs w:val="24"/>
        </w:rPr>
        <w:fldChar w:fldCharType="begin"/>
      </w:r>
      <w:r w:rsidR="00401E5E" w:rsidRPr="006E75CD">
        <w:rPr>
          <w:rFonts w:ascii="Times New Roman" w:hAnsi="Times New Roman" w:cs="Times New Roman"/>
          <w:sz w:val="24"/>
          <w:szCs w:val="24"/>
        </w:rPr>
        <w:instrText xml:space="preserve"> ADDIN ZOTERO_ITEM CSL_CITATION {"citationID":"uMG9qsCQ","properties":{"formattedCitation":"\\super 14\\nosupersub{}","plainCitation":"14","noteIndex":0},"citationItems":[{"id":6187,"uris":["http://zotero.org/users/2121107/items/CZRPNDS5"],"uri":["http://zotero.org/users/2121107/items/CZRPNDS5"],"itemData":{"id":6187,"type":"book","genre":"1.41717","title":"RStudio: Integrated Development Environment for R.","URL":"http://www.rstudio.com/.","version":"1.4.1717","author":[{"family":"RStudio Team","given":""}],"issued":{"date-parts":[["2021"]]}}}],"schema":"https://github.com/citation-style-language/schema/raw/master/csl-citation.json"} </w:instrText>
      </w:r>
      <w:r w:rsidR="00401E5E" w:rsidRPr="006E75CD">
        <w:rPr>
          <w:rFonts w:ascii="Times New Roman" w:hAnsi="Times New Roman" w:cs="Times New Roman"/>
          <w:sz w:val="24"/>
          <w:szCs w:val="24"/>
        </w:rPr>
        <w:fldChar w:fldCharType="separate"/>
      </w:r>
      <w:r w:rsidR="00401E5E" w:rsidRPr="006E75CD">
        <w:rPr>
          <w:rFonts w:ascii="Times New Roman" w:hAnsi="Times New Roman" w:cs="Times New Roman"/>
          <w:sz w:val="24"/>
          <w:vertAlign w:val="superscript"/>
        </w:rPr>
        <w:t>14</w:t>
      </w:r>
      <w:r w:rsidR="00401E5E" w:rsidRPr="006E75CD">
        <w:rPr>
          <w:rFonts w:ascii="Times New Roman" w:hAnsi="Times New Roman" w:cs="Times New Roman"/>
          <w:sz w:val="24"/>
          <w:szCs w:val="24"/>
        </w:rPr>
        <w:fldChar w:fldCharType="end"/>
      </w:r>
      <w:r w:rsidR="00F45017" w:rsidRPr="006E75CD">
        <w:rPr>
          <w:rFonts w:ascii="Times New Roman" w:hAnsi="Times New Roman" w:cs="Times New Roman"/>
          <w:sz w:val="24"/>
          <w:szCs w:val="24"/>
        </w:rPr>
        <w:t xml:space="preserve"> </w:t>
      </w:r>
      <w:del w:id="106" w:author="Neil, Jordan M (HSC)" w:date="2022-01-03T14:40:00Z">
        <w:r w:rsidR="00F45017" w:rsidRPr="006E75CD" w:rsidDel="00E21DD7">
          <w:rPr>
            <w:rFonts w:ascii="Times New Roman" w:hAnsi="Times New Roman" w:cs="Times New Roman"/>
            <w:sz w:val="24"/>
            <w:szCs w:val="24"/>
          </w:rPr>
          <w:delText xml:space="preserve">(RStudio Team, 2021) </w:delText>
        </w:r>
      </w:del>
      <w:r w:rsidR="00F45017" w:rsidRPr="006E75CD">
        <w:rPr>
          <w:rFonts w:ascii="Times New Roman" w:hAnsi="Times New Roman" w:cs="Times New Roman"/>
          <w:sz w:val="24"/>
          <w:szCs w:val="24"/>
        </w:rPr>
        <w:t>with the following packages: tidyverse</w:t>
      </w:r>
      <w:ins w:id="107" w:author="Neil, Jordan M (HSC)" w:date="2022-01-03T14:41:00Z">
        <w:r w:rsidR="00AC4AE0" w:rsidRPr="006E75CD">
          <w:rPr>
            <w:rFonts w:ascii="Times New Roman" w:hAnsi="Times New Roman" w:cs="Times New Roman"/>
            <w:sz w:val="24"/>
            <w:szCs w:val="24"/>
          </w:rPr>
          <w:t>,</w:t>
        </w:r>
      </w:ins>
      <w:r w:rsidR="00401E5E" w:rsidRPr="006E75CD">
        <w:rPr>
          <w:rFonts w:ascii="Times New Roman" w:hAnsi="Times New Roman" w:cs="Times New Roman"/>
          <w:sz w:val="24"/>
          <w:szCs w:val="24"/>
        </w:rPr>
        <w:fldChar w:fldCharType="begin"/>
      </w:r>
      <w:r w:rsidR="00401E5E" w:rsidRPr="006E75CD">
        <w:rPr>
          <w:rFonts w:ascii="Times New Roman" w:hAnsi="Times New Roman" w:cs="Times New Roman"/>
          <w:sz w:val="24"/>
          <w:szCs w:val="24"/>
        </w:rPr>
        <w:instrText xml:space="preserve"> ADDIN ZOTERO_ITEM CSL_CITATION {"citationID":"ilxEunZU","properties":{"formattedCitation":"\\super 15\\nosupersub{}","plainCitation":"15","noteIndex":0},"citationItems":[{"id":6188,"uris":["http://zotero.org/users/2121107/items/L39JXK2E"],"uri":["http://zotero.org/users/2121107/items/L39JXK2E"],"itemData":{"id":6188,"type":"article-journal","abstract":"Wickham et al., (2019). Welcome to the Tidyverse. Journal of Open Source Software, 4(43), 1686, https://doi.org/10.21105/joss.01686","container-title":"Journal of Open Source Software","DOI":"10.21105/joss.01686","ISSN":"2475-9066","issue":"43","language":"en","page":"1686","source":"joss.theoj.org","title":"Welcome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D'Agostino"},{"family":"François","given":"Romain"},{"family":"Grolemund","given":"Garrett"},{"family":"Hayes","given":"Alex"},{"family":"Henry","given":"Lionel"},{"family":"Hester","given":"Jim"},{"family":"Kuhn","given":"Max"},{"family":"Pedersen","given":"Thomas Lin"},{"family":"Miller","given":"Evan"},{"family":"Bache","given":"Stephan Milton"},{"family":"Müller","given":"Kirill"},{"family":"Ooms","given":"Jeroen"},{"family":"Robinson","given":"David"},{"family":"Seidel","given":"Dana Paige"},{"family":"Spinu","given":"Vitalie"},{"family":"Takahashi","given":"Kohske"},{"family":"Vaughan","given":"Davis"},{"family":"Wilke","given":"Claus"},{"family":"Woo","given":"Kara"},{"family":"Yutani","given":"Hiroaki"}],"issued":{"date-parts":[["2019",11,21]]}}}],"schema":"https://github.com/citation-style-language/schema/raw/master/csl-citation.json"} </w:instrText>
      </w:r>
      <w:r w:rsidR="00401E5E" w:rsidRPr="006E75CD">
        <w:rPr>
          <w:rFonts w:ascii="Times New Roman" w:hAnsi="Times New Roman" w:cs="Times New Roman"/>
          <w:sz w:val="24"/>
          <w:szCs w:val="24"/>
        </w:rPr>
        <w:fldChar w:fldCharType="separate"/>
      </w:r>
      <w:r w:rsidR="00401E5E" w:rsidRPr="006E75CD">
        <w:rPr>
          <w:rFonts w:ascii="Times New Roman" w:hAnsi="Times New Roman" w:cs="Times New Roman"/>
          <w:sz w:val="24"/>
          <w:vertAlign w:val="superscript"/>
        </w:rPr>
        <w:t>15</w:t>
      </w:r>
      <w:r w:rsidR="00401E5E" w:rsidRPr="006E75CD">
        <w:rPr>
          <w:rFonts w:ascii="Times New Roman" w:hAnsi="Times New Roman" w:cs="Times New Roman"/>
          <w:sz w:val="24"/>
          <w:szCs w:val="24"/>
        </w:rPr>
        <w:fldChar w:fldCharType="end"/>
      </w:r>
      <w:del w:id="108" w:author="Neil, Jordan M (HSC)" w:date="2022-01-03T14:41:00Z">
        <w:r w:rsidR="00F45017" w:rsidRPr="006E75CD" w:rsidDel="00AC4AE0">
          <w:rPr>
            <w:rFonts w:ascii="Times New Roman" w:hAnsi="Times New Roman" w:cs="Times New Roman"/>
            <w:sz w:val="24"/>
            <w:szCs w:val="24"/>
          </w:rPr>
          <w:delText xml:space="preserve"> (Wickham et al., 2019),</w:delText>
        </w:r>
      </w:del>
      <w:r w:rsidR="00F45017" w:rsidRPr="006E75CD">
        <w:rPr>
          <w:rFonts w:ascii="Times New Roman" w:hAnsi="Times New Roman" w:cs="Times New Roman"/>
          <w:sz w:val="24"/>
          <w:szCs w:val="24"/>
        </w:rPr>
        <w:t xml:space="preserve"> freqtables</w:t>
      </w:r>
      <w:ins w:id="109" w:author="Neil, Jordan M (HSC)" w:date="2022-01-03T14:41:00Z">
        <w:r w:rsidR="00CD30DA" w:rsidRPr="006E75CD">
          <w:rPr>
            <w:rFonts w:ascii="Times New Roman" w:hAnsi="Times New Roman" w:cs="Times New Roman"/>
            <w:sz w:val="24"/>
            <w:szCs w:val="24"/>
          </w:rPr>
          <w:t>,</w:t>
        </w:r>
      </w:ins>
      <w:r w:rsidR="007944D4" w:rsidRPr="006E75CD">
        <w:rPr>
          <w:rFonts w:ascii="Times New Roman" w:hAnsi="Times New Roman" w:cs="Times New Roman"/>
          <w:sz w:val="24"/>
          <w:szCs w:val="24"/>
        </w:rPr>
        <w:fldChar w:fldCharType="begin"/>
      </w:r>
      <w:r w:rsidR="007944D4" w:rsidRPr="006E75CD">
        <w:rPr>
          <w:rFonts w:ascii="Times New Roman" w:hAnsi="Times New Roman" w:cs="Times New Roman"/>
          <w:sz w:val="24"/>
          <w:szCs w:val="24"/>
        </w:rPr>
        <w:instrText xml:space="preserve"> ADDIN ZOTERO_ITEM CSL_CITATION {"citationID":"VpjM2QpZ","properties":{"formattedCitation":"\\super 16\\nosupersub{}","plainCitation":"16","noteIndex":0},"citationItems":[{"id":6185,"uris":["http://zotero.org/users/2121107/items/F6PARBJS"],"uri":["http://zotero.org/users/2121107/items/F6PARBJS"],"itemData":{"id":6185,"type":"book","abstract":"Quickly make tables of descriptive statistics (i.e., counts, percentages, confidence intervals) for categorical variables. This package is designed to work in a Tidyverse pipeline, and consideration has been given to get results from R to Microsoft Word ® with minimal pain.","source":"R-Packages","title":"freqtables: Make Quick Descriptive Tables for Categorical Variables","title-short":"freqtables","URL":"https://CRAN.R-project.org/package=freqtables","version":"0.1.0","author":[{"family":"Cannell","given":"Brad"}],"accessed":{"date-parts":[["2022",1,3]]},"issued":{"date-parts":[["2020",7,20]]}}}],"schema":"https://github.com/citation-style-language/schema/raw/master/csl-citation.json"} </w:instrText>
      </w:r>
      <w:r w:rsidR="007944D4" w:rsidRPr="006E75CD">
        <w:rPr>
          <w:rFonts w:ascii="Times New Roman" w:hAnsi="Times New Roman" w:cs="Times New Roman"/>
          <w:sz w:val="24"/>
          <w:szCs w:val="24"/>
        </w:rPr>
        <w:fldChar w:fldCharType="separate"/>
      </w:r>
      <w:r w:rsidR="007944D4" w:rsidRPr="006E75CD">
        <w:rPr>
          <w:rFonts w:ascii="Times New Roman" w:hAnsi="Times New Roman" w:cs="Times New Roman"/>
          <w:sz w:val="24"/>
          <w:vertAlign w:val="superscript"/>
        </w:rPr>
        <w:t>16</w:t>
      </w:r>
      <w:r w:rsidR="007944D4" w:rsidRPr="006E75CD">
        <w:rPr>
          <w:rFonts w:ascii="Times New Roman" w:hAnsi="Times New Roman" w:cs="Times New Roman"/>
          <w:sz w:val="24"/>
          <w:szCs w:val="24"/>
        </w:rPr>
        <w:fldChar w:fldCharType="end"/>
      </w:r>
      <w:ins w:id="110" w:author="Neil, Jordan M (HSC)" w:date="2022-01-03T14:41:00Z">
        <w:r w:rsidR="00CD30DA" w:rsidRPr="006E75CD">
          <w:rPr>
            <w:rFonts w:ascii="Times New Roman" w:hAnsi="Times New Roman" w:cs="Times New Roman"/>
            <w:sz w:val="24"/>
            <w:szCs w:val="24"/>
          </w:rPr>
          <w:t xml:space="preserve"> </w:t>
        </w:r>
      </w:ins>
      <w:del w:id="111" w:author="Neil, Jordan M (HSC)" w:date="2022-01-03T14:41:00Z">
        <w:r w:rsidR="00F45017" w:rsidRPr="006E75CD" w:rsidDel="00CD30DA">
          <w:rPr>
            <w:rFonts w:ascii="Times New Roman" w:hAnsi="Times New Roman" w:cs="Times New Roman"/>
            <w:sz w:val="24"/>
            <w:szCs w:val="24"/>
          </w:rPr>
          <w:delText xml:space="preserve"> (Cannell, 2020), </w:delText>
        </w:r>
      </w:del>
      <w:r w:rsidR="00F45017" w:rsidRPr="006E75CD">
        <w:rPr>
          <w:rFonts w:ascii="Times New Roman" w:hAnsi="Times New Roman" w:cs="Times New Roman"/>
          <w:sz w:val="24"/>
          <w:szCs w:val="24"/>
        </w:rPr>
        <w:t>meantables</w:t>
      </w:r>
      <w:del w:id="112" w:author="Neil, Jordan M (HSC)" w:date="2022-01-03T14:41:00Z">
        <w:r w:rsidR="00F45017" w:rsidRPr="006E75CD" w:rsidDel="007944D4">
          <w:rPr>
            <w:rFonts w:ascii="Times New Roman" w:hAnsi="Times New Roman" w:cs="Times New Roman"/>
            <w:sz w:val="24"/>
            <w:szCs w:val="24"/>
          </w:rPr>
          <w:delText xml:space="preserve"> (Cannell, 2020)</w:delText>
        </w:r>
      </w:del>
      <w:r w:rsidR="00BC0D27" w:rsidRPr="006E75CD">
        <w:rPr>
          <w:rFonts w:ascii="Times New Roman" w:hAnsi="Times New Roman" w:cs="Times New Roman"/>
          <w:sz w:val="24"/>
          <w:szCs w:val="24"/>
        </w:rPr>
        <w:t>.</w:t>
      </w:r>
      <w:commentRangeEnd w:id="103"/>
      <w:r w:rsidR="00153FB9" w:rsidRPr="006E75CD">
        <w:rPr>
          <w:rStyle w:val="CommentReference"/>
          <w:rFonts w:ascii="Times New Roman" w:hAnsi="Times New Roman" w:cs="Times New Roman"/>
          <w:sz w:val="24"/>
          <w:szCs w:val="24"/>
        </w:rPr>
        <w:commentReference w:id="103"/>
      </w:r>
      <w:r w:rsidR="00005CDB" w:rsidRPr="006E75CD">
        <w:rPr>
          <w:rFonts w:ascii="Times New Roman" w:hAnsi="Times New Roman" w:cs="Times New Roman"/>
          <w:sz w:val="24"/>
          <w:szCs w:val="24"/>
        </w:rPr>
        <w:fldChar w:fldCharType="begin"/>
      </w:r>
      <w:r w:rsidR="00005CDB" w:rsidRPr="006E75CD">
        <w:rPr>
          <w:rFonts w:ascii="Times New Roman" w:hAnsi="Times New Roman" w:cs="Times New Roman"/>
          <w:sz w:val="24"/>
          <w:szCs w:val="24"/>
        </w:rPr>
        <w:instrText xml:space="preserve"> ADDIN ZOTERO_ITEM CSL_CITATION {"citationID":"4dET4RKn","properties":{"formattedCitation":"\\super 17\\nosupersub{}","plainCitation":"17","noteIndex":0},"citationItems":[{"id":6184,"uris":["http://zotero.org/users/2121107/items/SCM6SNRP"],"uri":["http://zotero.org/users/2121107/items/SCM6SNRP"],"itemData":{"id":6184,"type":"book","abstract":"Quickly make tables of descriptive statistics (i.e., counts, means, confidence intervals) for continuous variables. This package is designed to work in a Tidyverse pipeline, and consideration has been given to get results from R to 'Microsoft Word' ® with minimal pain.","source":"R-Packages","title":"meantables: Make Quick Descriptive Tables for Continuous Variables","title-short":"meantables","URL":"https://CRAN.R-project.org/package=meantables","version":"0.1.0","author":[{"family":"Cannell","given":"Brad"}],"accessed":{"date-parts":[["2022",1,3]]},"issued":{"date-parts":[["2020",8,3]]}}}],"schema":"https://github.com/citation-style-language/schema/raw/master/csl-citation.json"} </w:instrText>
      </w:r>
      <w:r w:rsidR="00005CDB" w:rsidRPr="006E75CD">
        <w:rPr>
          <w:rFonts w:ascii="Times New Roman" w:hAnsi="Times New Roman" w:cs="Times New Roman"/>
          <w:sz w:val="24"/>
          <w:szCs w:val="24"/>
        </w:rPr>
        <w:fldChar w:fldCharType="separate"/>
      </w:r>
      <w:r w:rsidR="00005CDB" w:rsidRPr="006E75CD">
        <w:rPr>
          <w:rFonts w:ascii="Times New Roman" w:hAnsi="Times New Roman" w:cs="Times New Roman"/>
          <w:sz w:val="24"/>
          <w:vertAlign w:val="superscript"/>
        </w:rPr>
        <w:t>17</w:t>
      </w:r>
      <w:r w:rsidR="00005CDB" w:rsidRPr="006E75CD">
        <w:rPr>
          <w:rFonts w:ascii="Times New Roman" w:hAnsi="Times New Roman" w:cs="Times New Roman"/>
          <w:sz w:val="24"/>
          <w:szCs w:val="24"/>
        </w:rPr>
        <w:fldChar w:fldCharType="end"/>
      </w:r>
    </w:p>
    <w:p w14:paraId="7AB0F544" w14:textId="6E2076FE" w:rsidR="00212CD7" w:rsidRPr="006E75CD" w:rsidRDefault="008E6626" w:rsidP="00212CD7">
      <w:pPr>
        <w:spacing w:line="480" w:lineRule="auto"/>
        <w:contextualSpacing/>
        <w:rPr>
          <w:rFonts w:ascii="Times New Roman" w:hAnsi="Times New Roman" w:cs="Times New Roman"/>
          <w:b/>
          <w:sz w:val="24"/>
          <w:szCs w:val="24"/>
        </w:rPr>
      </w:pPr>
      <w:r w:rsidRPr="006E75CD">
        <w:rPr>
          <w:rFonts w:ascii="Times New Roman" w:hAnsi="Times New Roman" w:cs="Times New Roman"/>
          <w:b/>
          <w:sz w:val="24"/>
          <w:szCs w:val="24"/>
        </w:rPr>
        <w:t>RESULTS</w:t>
      </w:r>
    </w:p>
    <w:p w14:paraId="39E8D652" w14:textId="17EE292E" w:rsidR="00CC2D51" w:rsidRPr="006E75CD" w:rsidRDefault="00212CD7" w:rsidP="00D352B5">
      <w:pPr>
        <w:spacing w:line="480" w:lineRule="auto"/>
        <w:contextualSpacing/>
        <w:rPr>
          <w:rFonts w:ascii="Times New Roman" w:hAnsi="Times New Roman" w:cs="Times New Roman"/>
          <w:sz w:val="24"/>
          <w:szCs w:val="24"/>
        </w:rPr>
      </w:pPr>
      <w:r w:rsidRPr="006E75CD">
        <w:rPr>
          <w:rFonts w:ascii="Times New Roman" w:hAnsi="Times New Roman" w:cs="Times New Roman"/>
          <w:b/>
          <w:sz w:val="24"/>
          <w:szCs w:val="24"/>
        </w:rPr>
        <w:lastRenderedPageBreak/>
        <w:tab/>
      </w:r>
      <w:r w:rsidRPr="006E75CD">
        <w:rPr>
          <w:rFonts w:ascii="Times New Roman" w:hAnsi="Times New Roman" w:cs="Times New Roman"/>
          <w:sz w:val="24"/>
          <w:szCs w:val="24"/>
        </w:rPr>
        <w:t>Participants (</w:t>
      </w:r>
      <w:r w:rsidRPr="006E75CD">
        <w:rPr>
          <w:rFonts w:ascii="Times New Roman" w:hAnsi="Times New Roman" w:cs="Times New Roman"/>
          <w:i/>
          <w:sz w:val="24"/>
          <w:szCs w:val="24"/>
          <w:rPrChange w:id="113" w:author="Neil, Jordan M (HSC)" w:date="2022-01-03T16:23:00Z">
            <w:rPr>
              <w:rFonts w:ascii="Times New Roman" w:hAnsi="Times New Roman" w:cs="Times New Roman"/>
              <w:sz w:val="24"/>
              <w:szCs w:val="24"/>
            </w:rPr>
          </w:rPrChange>
        </w:rPr>
        <w:t>N</w:t>
      </w:r>
      <w:r w:rsidRPr="006E75CD">
        <w:rPr>
          <w:rFonts w:ascii="Times New Roman" w:hAnsi="Times New Roman" w:cs="Times New Roman"/>
          <w:sz w:val="24"/>
          <w:szCs w:val="24"/>
        </w:rPr>
        <w:t>=</w:t>
      </w:r>
      <w:r w:rsidR="00724A2A" w:rsidRPr="006E75CD">
        <w:rPr>
          <w:rFonts w:ascii="Times New Roman" w:hAnsi="Times New Roman" w:cs="Times New Roman"/>
          <w:sz w:val="24"/>
          <w:szCs w:val="24"/>
        </w:rPr>
        <w:t>32</w:t>
      </w:r>
      <w:r w:rsidR="008C74A4" w:rsidRPr="006E75CD">
        <w:rPr>
          <w:rFonts w:ascii="Times New Roman" w:hAnsi="Times New Roman" w:cs="Times New Roman"/>
          <w:sz w:val="24"/>
          <w:szCs w:val="24"/>
        </w:rPr>
        <w:t>4</w:t>
      </w:r>
      <w:r w:rsidRPr="006E75CD">
        <w:rPr>
          <w:rFonts w:ascii="Times New Roman" w:hAnsi="Times New Roman" w:cs="Times New Roman"/>
          <w:sz w:val="24"/>
          <w:szCs w:val="24"/>
        </w:rPr>
        <w:t xml:space="preserve">) were </w:t>
      </w:r>
      <w:r w:rsidR="002F71A7" w:rsidRPr="006E75CD">
        <w:rPr>
          <w:rFonts w:ascii="Times New Roman" w:hAnsi="Times New Roman" w:cs="Times New Roman"/>
          <w:sz w:val="24"/>
          <w:szCs w:val="24"/>
        </w:rPr>
        <w:t>predominantly</w:t>
      </w:r>
      <w:r w:rsidR="005D1CFD" w:rsidRPr="006E75CD">
        <w:rPr>
          <w:rFonts w:ascii="Times New Roman" w:hAnsi="Times New Roman" w:cs="Times New Roman"/>
          <w:sz w:val="24"/>
          <w:szCs w:val="24"/>
        </w:rPr>
        <w:t xml:space="preserve"> </w:t>
      </w:r>
      <w:r w:rsidRPr="006E75CD">
        <w:rPr>
          <w:rFonts w:ascii="Times New Roman" w:hAnsi="Times New Roman" w:cs="Times New Roman"/>
          <w:sz w:val="24"/>
          <w:szCs w:val="24"/>
        </w:rPr>
        <w:t>male (</w:t>
      </w:r>
      <w:r w:rsidR="00426791" w:rsidRPr="006E75CD">
        <w:rPr>
          <w:rFonts w:ascii="Times New Roman" w:hAnsi="Times New Roman" w:cs="Times New Roman"/>
          <w:sz w:val="24"/>
          <w:szCs w:val="24"/>
        </w:rPr>
        <w:t>84.9</w:t>
      </w:r>
      <w:r w:rsidRPr="006E75CD">
        <w:rPr>
          <w:rFonts w:ascii="Times New Roman" w:hAnsi="Times New Roman" w:cs="Times New Roman"/>
          <w:sz w:val="24"/>
          <w:szCs w:val="24"/>
        </w:rPr>
        <w:t xml:space="preserve">%), </w:t>
      </w:r>
      <w:r w:rsidR="002F71A7" w:rsidRPr="006E75CD">
        <w:rPr>
          <w:rFonts w:ascii="Times New Roman" w:hAnsi="Times New Roman" w:cs="Times New Roman"/>
          <w:sz w:val="24"/>
          <w:szCs w:val="24"/>
        </w:rPr>
        <w:t>B</w:t>
      </w:r>
      <w:r w:rsidRPr="006E75CD">
        <w:rPr>
          <w:rFonts w:ascii="Times New Roman" w:hAnsi="Times New Roman" w:cs="Times New Roman"/>
          <w:sz w:val="24"/>
          <w:szCs w:val="24"/>
        </w:rPr>
        <w:t>lack or African American (</w:t>
      </w:r>
      <w:r w:rsidR="00426791" w:rsidRPr="006E75CD">
        <w:rPr>
          <w:rFonts w:ascii="Times New Roman" w:hAnsi="Times New Roman" w:cs="Times New Roman"/>
          <w:sz w:val="24"/>
          <w:szCs w:val="24"/>
        </w:rPr>
        <w:t>59.9</w:t>
      </w:r>
      <w:r w:rsidRPr="006E75CD">
        <w:rPr>
          <w:rFonts w:ascii="Times New Roman" w:hAnsi="Times New Roman" w:cs="Times New Roman"/>
          <w:sz w:val="24"/>
          <w:szCs w:val="24"/>
        </w:rPr>
        <w:t>%), and</w:t>
      </w:r>
      <w:r w:rsidR="00CC2D51" w:rsidRPr="006E75CD">
        <w:rPr>
          <w:rFonts w:ascii="Times New Roman" w:hAnsi="Times New Roman" w:cs="Times New Roman"/>
          <w:sz w:val="24"/>
          <w:szCs w:val="24"/>
        </w:rPr>
        <w:t>, on</w:t>
      </w:r>
      <w:r w:rsidR="008D703D" w:rsidRPr="006E75CD">
        <w:rPr>
          <w:rFonts w:ascii="Times New Roman" w:hAnsi="Times New Roman" w:cs="Times New Roman"/>
          <w:sz w:val="24"/>
          <w:szCs w:val="24"/>
        </w:rPr>
        <w:t xml:space="preserve"> average</w:t>
      </w:r>
      <w:r w:rsidR="00CC2D51" w:rsidRPr="006E75CD">
        <w:rPr>
          <w:rFonts w:ascii="Times New Roman" w:hAnsi="Times New Roman" w:cs="Times New Roman"/>
          <w:sz w:val="24"/>
          <w:szCs w:val="24"/>
        </w:rPr>
        <w:t xml:space="preserve">, </w:t>
      </w:r>
      <w:r w:rsidR="00D75265" w:rsidRPr="006E75CD">
        <w:rPr>
          <w:rFonts w:ascii="Times New Roman" w:hAnsi="Times New Roman" w:cs="Times New Roman"/>
          <w:sz w:val="24"/>
          <w:szCs w:val="24"/>
        </w:rPr>
        <w:t>39.8</w:t>
      </w:r>
      <w:r w:rsidRPr="006E75CD">
        <w:rPr>
          <w:rFonts w:ascii="Times New Roman" w:hAnsi="Times New Roman" w:cs="Times New Roman"/>
          <w:sz w:val="24"/>
          <w:szCs w:val="24"/>
        </w:rPr>
        <w:t xml:space="preserve"> years old (</w:t>
      </w:r>
      <w:r w:rsidRPr="006E75CD">
        <w:rPr>
          <w:rFonts w:ascii="Times New Roman" w:hAnsi="Times New Roman" w:cs="Times New Roman"/>
          <w:i/>
          <w:sz w:val="24"/>
          <w:szCs w:val="24"/>
          <w:rPrChange w:id="114" w:author="Neil, Jordan M (HSC)" w:date="2022-01-03T16:23:00Z">
            <w:rPr>
              <w:rFonts w:ascii="Times New Roman" w:hAnsi="Times New Roman" w:cs="Times New Roman"/>
              <w:sz w:val="24"/>
              <w:szCs w:val="24"/>
            </w:rPr>
          </w:rPrChange>
        </w:rPr>
        <w:t>SD</w:t>
      </w:r>
      <w:r w:rsidR="008D703D" w:rsidRPr="006E75CD">
        <w:rPr>
          <w:rFonts w:ascii="Times New Roman" w:hAnsi="Times New Roman" w:cs="Times New Roman"/>
          <w:sz w:val="24"/>
          <w:szCs w:val="24"/>
        </w:rPr>
        <w:t xml:space="preserve">, </w:t>
      </w:r>
      <w:r w:rsidR="00B9437B" w:rsidRPr="006E75CD">
        <w:rPr>
          <w:rFonts w:ascii="Times New Roman" w:hAnsi="Times New Roman" w:cs="Times New Roman"/>
          <w:sz w:val="24"/>
          <w:szCs w:val="24"/>
        </w:rPr>
        <w:t>10.9</w:t>
      </w:r>
      <w:r w:rsidRPr="006E75CD">
        <w:rPr>
          <w:rFonts w:ascii="Times New Roman" w:hAnsi="Times New Roman" w:cs="Times New Roman"/>
          <w:sz w:val="24"/>
          <w:szCs w:val="24"/>
        </w:rPr>
        <w:t>)</w:t>
      </w:r>
      <w:r w:rsidR="00DF5658" w:rsidRPr="006E75CD">
        <w:rPr>
          <w:rFonts w:ascii="Times New Roman" w:hAnsi="Times New Roman" w:cs="Times New Roman"/>
          <w:sz w:val="24"/>
          <w:szCs w:val="24"/>
        </w:rPr>
        <w:t xml:space="preserve">. </w:t>
      </w:r>
      <w:r w:rsidR="002B6034" w:rsidRPr="006E75CD">
        <w:rPr>
          <w:rFonts w:ascii="Times New Roman" w:hAnsi="Times New Roman" w:cs="Times New Roman"/>
          <w:sz w:val="24"/>
          <w:szCs w:val="24"/>
        </w:rPr>
        <w:t xml:space="preserve">A </w:t>
      </w:r>
      <w:r w:rsidR="00CA44EB" w:rsidRPr="006E75CD">
        <w:rPr>
          <w:rFonts w:ascii="Times New Roman" w:hAnsi="Times New Roman" w:cs="Times New Roman"/>
          <w:sz w:val="24"/>
          <w:szCs w:val="24"/>
        </w:rPr>
        <w:t>majority</w:t>
      </w:r>
      <w:r w:rsidR="002B6034" w:rsidRPr="006E75CD">
        <w:rPr>
          <w:rFonts w:ascii="Times New Roman" w:hAnsi="Times New Roman" w:cs="Times New Roman"/>
          <w:sz w:val="24"/>
          <w:szCs w:val="24"/>
        </w:rPr>
        <w:t xml:space="preserve"> of participants were high school graduates (</w:t>
      </w:r>
      <w:r w:rsidR="00CA44EB" w:rsidRPr="006E75CD">
        <w:rPr>
          <w:rFonts w:ascii="Times New Roman" w:hAnsi="Times New Roman" w:cs="Times New Roman"/>
          <w:sz w:val="24"/>
          <w:szCs w:val="24"/>
        </w:rPr>
        <w:t>223</w:t>
      </w:r>
      <w:r w:rsidR="008F3F2B" w:rsidRPr="006E75CD">
        <w:rPr>
          <w:rFonts w:ascii="Times New Roman" w:hAnsi="Times New Roman" w:cs="Times New Roman"/>
          <w:sz w:val="24"/>
          <w:szCs w:val="24"/>
        </w:rPr>
        <w:t>/324</w:t>
      </w:r>
      <w:r w:rsidR="002B6034" w:rsidRPr="006E75CD">
        <w:rPr>
          <w:rFonts w:ascii="Times New Roman" w:hAnsi="Times New Roman" w:cs="Times New Roman"/>
          <w:sz w:val="24"/>
          <w:szCs w:val="24"/>
        </w:rPr>
        <w:t xml:space="preserve">, </w:t>
      </w:r>
      <w:r w:rsidR="00CA44EB" w:rsidRPr="006E75CD">
        <w:rPr>
          <w:rFonts w:ascii="Times New Roman" w:hAnsi="Times New Roman" w:cs="Times New Roman"/>
          <w:sz w:val="24"/>
          <w:szCs w:val="24"/>
        </w:rPr>
        <w:t>68.8</w:t>
      </w:r>
      <w:r w:rsidR="002B6034" w:rsidRPr="006E75CD">
        <w:rPr>
          <w:rFonts w:ascii="Times New Roman" w:hAnsi="Times New Roman" w:cs="Times New Roman"/>
          <w:sz w:val="24"/>
          <w:szCs w:val="24"/>
        </w:rPr>
        <w:t>%)</w:t>
      </w:r>
      <w:r w:rsidR="004C1730" w:rsidRPr="006E75CD">
        <w:rPr>
          <w:rFonts w:ascii="Times New Roman" w:hAnsi="Times New Roman" w:cs="Times New Roman"/>
          <w:sz w:val="24"/>
          <w:szCs w:val="24"/>
        </w:rPr>
        <w:t xml:space="preserve"> and very </w:t>
      </w:r>
      <w:r w:rsidR="00704510" w:rsidRPr="006E75CD">
        <w:rPr>
          <w:rFonts w:ascii="Times New Roman" w:hAnsi="Times New Roman" w:cs="Times New Roman"/>
          <w:sz w:val="24"/>
          <w:szCs w:val="24"/>
        </w:rPr>
        <w:t>few</w:t>
      </w:r>
      <w:r w:rsidR="004C1730" w:rsidRPr="006E75CD">
        <w:rPr>
          <w:rFonts w:ascii="Times New Roman" w:hAnsi="Times New Roman" w:cs="Times New Roman"/>
          <w:sz w:val="24"/>
          <w:szCs w:val="24"/>
        </w:rPr>
        <w:t xml:space="preserve"> reported that they were currently employed (</w:t>
      </w:r>
      <w:r w:rsidR="00CA44EB" w:rsidRPr="006E75CD">
        <w:rPr>
          <w:rFonts w:ascii="Times New Roman" w:hAnsi="Times New Roman" w:cs="Times New Roman"/>
          <w:sz w:val="24"/>
          <w:szCs w:val="24"/>
        </w:rPr>
        <w:t>27</w:t>
      </w:r>
      <w:r w:rsidR="008F3F2B" w:rsidRPr="006E75CD">
        <w:rPr>
          <w:rFonts w:ascii="Times New Roman" w:hAnsi="Times New Roman" w:cs="Times New Roman"/>
          <w:sz w:val="24"/>
          <w:szCs w:val="24"/>
        </w:rPr>
        <w:t>/324</w:t>
      </w:r>
      <w:r w:rsidR="004C1730" w:rsidRPr="006E75CD">
        <w:rPr>
          <w:rFonts w:ascii="Times New Roman" w:hAnsi="Times New Roman" w:cs="Times New Roman"/>
          <w:sz w:val="24"/>
          <w:szCs w:val="24"/>
        </w:rPr>
        <w:t xml:space="preserve">, </w:t>
      </w:r>
      <w:r w:rsidR="00CA44EB" w:rsidRPr="006E75CD">
        <w:rPr>
          <w:rFonts w:ascii="Times New Roman" w:hAnsi="Times New Roman" w:cs="Times New Roman"/>
          <w:sz w:val="24"/>
          <w:szCs w:val="24"/>
        </w:rPr>
        <w:t>8.3</w:t>
      </w:r>
      <w:r w:rsidR="004C1730" w:rsidRPr="006E75CD">
        <w:rPr>
          <w:rFonts w:ascii="Times New Roman" w:hAnsi="Times New Roman" w:cs="Times New Roman"/>
          <w:sz w:val="24"/>
          <w:szCs w:val="24"/>
        </w:rPr>
        <w:t xml:space="preserve">%). </w:t>
      </w:r>
      <w:r w:rsidR="00655023" w:rsidRPr="006E75CD">
        <w:rPr>
          <w:rFonts w:ascii="Times New Roman" w:hAnsi="Times New Roman" w:cs="Times New Roman"/>
          <w:sz w:val="24"/>
          <w:szCs w:val="24"/>
        </w:rPr>
        <w:t xml:space="preserve">Almost one </w:t>
      </w:r>
      <w:r w:rsidR="00931501" w:rsidRPr="006E75CD">
        <w:rPr>
          <w:rFonts w:ascii="Times New Roman" w:hAnsi="Times New Roman" w:cs="Times New Roman"/>
          <w:sz w:val="24"/>
          <w:szCs w:val="24"/>
        </w:rPr>
        <w:t>third</w:t>
      </w:r>
      <w:r w:rsidR="00655023" w:rsidRPr="006E75CD">
        <w:rPr>
          <w:rFonts w:ascii="Times New Roman" w:hAnsi="Times New Roman" w:cs="Times New Roman"/>
          <w:sz w:val="24"/>
          <w:szCs w:val="24"/>
        </w:rPr>
        <w:t xml:space="preserve"> of participants (</w:t>
      </w:r>
      <w:r w:rsidR="008F3F2B" w:rsidRPr="006E75CD">
        <w:rPr>
          <w:rFonts w:ascii="Times New Roman" w:hAnsi="Times New Roman" w:cs="Times New Roman"/>
          <w:sz w:val="24"/>
          <w:szCs w:val="24"/>
        </w:rPr>
        <w:t xml:space="preserve">94/324, </w:t>
      </w:r>
      <w:r w:rsidR="00931501" w:rsidRPr="006E75CD">
        <w:rPr>
          <w:rFonts w:ascii="Times New Roman" w:hAnsi="Times New Roman" w:cs="Times New Roman"/>
          <w:sz w:val="24"/>
          <w:szCs w:val="24"/>
        </w:rPr>
        <w:t>29.0</w:t>
      </w:r>
      <w:r w:rsidR="00655023" w:rsidRPr="006E75CD">
        <w:rPr>
          <w:rFonts w:ascii="Times New Roman" w:hAnsi="Times New Roman" w:cs="Times New Roman"/>
          <w:sz w:val="24"/>
          <w:szCs w:val="24"/>
        </w:rPr>
        <w:t>%) reported their general health to be less than good</w:t>
      </w:r>
      <w:r w:rsidR="00B66F08" w:rsidRPr="006E75CD">
        <w:rPr>
          <w:rFonts w:ascii="Times New Roman" w:hAnsi="Times New Roman" w:cs="Times New Roman"/>
          <w:sz w:val="24"/>
          <w:szCs w:val="24"/>
        </w:rPr>
        <w:t>, with</w:t>
      </w:r>
      <w:r w:rsidR="00E46151" w:rsidRPr="006E75CD">
        <w:rPr>
          <w:rFonts w:ascii="Times New Roman" w:hAnsi="Times New Roman" w:cs="Times New Roman"/>
          <w:sz w:val="24"/>
          <w:szCs w:val="24"/>
        </w:rPr>
        <w:t xml:space="preserve"> the</w:t>
      </w:r>
      <w:r w:rsidR="00B66F08" w:rsidRPr="006E75CD">
        <w:rPr>
          <w:rFonts w:ascii="Times New Roman" w:hAnsi="Times New Roman" w:cs="Times New Roman"/>
          <w:sz w:val="24"/>
          <w:szCs w:val="24"/>
        </w:rPr>
        <w:t xml:space="preserve"> </w:t>
      </w:r>
      <w:r w:rsidR="00E4545F" w:rsidRPr="006E75CD">
        <w:rPr>
          <w:rFonts w:ascii="Times New Roman" w:hAnsi="Times New Roman" w:cs="Times New Roman"/>
          <w:sz w:val="24"/>
          <w:szCs w:val="24"/>
        </w:rPr>
        <w:t>average number of poor physical (</w:t>
      </w:r>
      <w:r w:rsidR="00DB68DC" w:rsidRPr="006E75CD">
        <w:rPr>
          <w:rFonts w:ascii="Times New Roman" w:hAnsi="Times New Roman" w:cs="Times New Roman"/>
          <w:i/>
          <w:sz w:val="24"/>
          <w:szCs w:val="24"/>
        </w:rPr>
        <w:t>M</w:t>
      </w:r>
      <w:r w:rsidR="00DB68DC" w:rsidRPr="006E75CD">
        <w:rPr>
          <w:rFonts w:ascii="Times New Roman" w:hAnsi="Times New Roman" w:cs="Times New Roman"/>
          <w:sz w:val="24"/>
          <w:szCs w:val="24"/>
        </w:rPr>
        <w:t xml:space="preserve"> = 7.2, </w:t>
      </w:r>
      <w:r w:rsidR="00DB68DC" w:rsidRPr="006E75CD">
        <w:rPr>
          <w:rFonts w:ascii="Times New Roman" w:hAnsi="Times New Roman" w:cs="Times New Roman"/>
          <w:i/>
          <w:sz w:val="24"/>
          <w:szCs w:val="24"/>
        </w:rPr>
        <w:t xml:space="preserve">SD </w:t>
      </w:r>
      <w:r w:rsidR="00DB68DC" w:rsidRPr="006E75CD">
        <w:rPr>
          <w:rFonts w:ascii="Times New Roman" w:hAnsi="Times New Roman" w:cs="Times New Roman"/>
          <w:sz w:val="24"/>
          <w:szCs w:val="24"/>
        </w:rPr>
        <w:t xml:space="preserve">= 9.9) </w:t>
      </w:r>
      <w:r w:rsidR="00E4545F" w:rsidRPr="006E75CD">
        <w:rPr>
          <w:rFonts w:ascii="Times New Roman" w:hAnsi="Times New Roman" w:cs="Times New Roman"/>
          <w:sz w:val="24"/>
          <w:szCs w:val="24"/>
        </w:rPr>
        <w:t>and mental health days</w:t>
      </w:r>
      <w:r w:rsidR="00DB68DC" w:rsidRPr="006E75CD">
        <w:rPr>
          <w:rFonts w:ascii="Times New Roman" w:hAnsi="Times New Roman" w:cs="Times New Roman"/>
          <w:sz w:val="24"/>
          <w:szCs w:val="24"/>
        </w:rPr>
        <w:t xml:space="preserve"> </w:t>
      </w:r>
      <w:r w:rsidR="00E4545F" w:rsidRPr="006E75CD">
        <w:rPr>
          <w:rFonts w:ascii="Times New Roman" w:hAnsi="Times New Roman" w:cs="Times New Roman"/>
          <w:sz w:val="24"/>
          <w:szCs w:val="24"/>
        </w:rPr>
        <w:t>(</w:t>
      </w:r>
      <w:r w:rsidR="00E4545F" w:rsidRPr="006E75CD">
        <w:rPr>
          <w:rFonts w:ascii="Times New Roman" w:hAnsi="Times New Roman" w:cs="Times New Roman"/>
          <w:i/>
          <w:sz w:val="24"/>
          <w:szCs w:val="24"/>
        </w:rPr>
        <w:t>M</w:t>
      </w:r>
      <w:r w:rsidR="00E4545F" w:rsidRPr="006E75CD">
        <w:rPr>
          <w:rFonts w:ascii="Times New Roman" w:hAnsi="Times New Roman" w:cs="Times New Roman"/>
          <w:sz w:val="24"/>
          <w:szCs w:val="24"/>
        </w:rPr>
        <w:t xml:space="preserve"> = 11.7, </w:t>
      </w:r>
      <w:r w:rsidR="00E4545F" w:rsidRPr="006E75CD">
        <w:rPr>
          <w:rFonts w:ascii="Times New Roman" w:hAnsi="Times New Roman" w:cs="Times New Roman"/>
          <w:i/>
          <w:sz w:val="24"/>
          <w:szCs w:val="24"/>
        </w:rPr>
        <w:t xml:space="preserve">SD </w:t>
      </w:r>
      <w:r w:rsidR="00E4545F" w:rsidRPr="006E75CD">
        <w:rPr>
          <w:rFonts w:ascii="Times New Roman" w:hAnsi="Times New Roman" w:cs="Times New Roman"/>
          <w:sz w:val="24"/>
          <w:szCs w:val="24"/>
        </w:rPr>
        <w:t xml:space="preserve">= </w:t>
      </w:r>
      <w:r w:rsidR="006B59B9" w:rsidRPr="006E75CD">
        <w:rPr>
          <w:rFonts w:ascii="Times New Roman" w:hAnsi="Times New Roman" w:cs="Times New Roman"/>
          <w:sz w:val="24"/>
          <w:szCs w:val="24"/>
        </w:rPr>
        <w:t>11.1</w:t>
      </w:r>
      <w:r w:rsidR="00E4545F" w:rsidRPr="006E75CD">
        <w:rPr>
          <w:rFonts w:ascii="Times New Roman" w:hAnsi="Times New Roman" w:cs="Times New Roman"/>
          <w:sz w:val="24"/>
          <w:szCs w:val="24"/>
        </w:rPr>
        <w:t xml:space="preserve">) noted. </w:t>
      </w:r>
      <w:commentRangeStart w:id="115"/>
      <w:r w:rsidR="005B3626" w:rsidRPr="006E75CD">
        <w:rPr>
          <w:rFonts w:ascii="Times New Roman" w:hAnsi="Times New Roman" w:cs="Times New Roman"/>
          <w:sz w:val="24"/>
          <w:szCs w:val="24"/>
        </w:rPr>
        <w:t>Participants</w:t>
      </w:r>
      <w:r w:rsidR="004F2487" w:rsidRPr="006E75CD">
        <w:rPr>
          <w:rFonts w:ascii="Times New Roman" w:hAnsi="Times New Roman" w:cs="Times New Roman"/>
          <w:sz w:val="24"/>
          <w:szCs w:val="24"/>
        </w:rPr>
        <w:t xml:space="preserve"> also</w:t>
      </w:r>
      <w:r w:rsidR="005B3626" w:rsidRPr="006E75CD">
        <w:rPr>
          <w:rFonts w:ascii="Times New Roman" w:hAnsi="Times New Roman" w:cs="Times New Roman"/>
          <w:sz w:val="24"/>
          <w:szCs w:val="24"/>
        </w:rPr>
        <w:t xml:space="preserve"> report</w:t>
      </w:r>
      <w:r w:rsidR="00CC2D51" w:rsidRPr="006E75CD">
        <w:rPr>
          <w:rFonts w:ascii="Times New Roman" w:hAnsi="Times New Roman" w:cs="Times New Roman"/>
          <w:sz w:val="24"/>
          <w:szCs w:val="24"/>
        </w:rPr>
        <w:t>ed</w:t>
      </w:r>
      <w:r w:rsidR="005B3626" w:rsidRPr="006E75CD">
        <w:rPr>
          <w:rFonts w:ascii="Times New Roman" w:hAnsi="Times New Roman" w:cs="Times New Roman"/>
          <w:sz w:val="24"/>
          <w:szCs w:val="24"/>
        </w:rPr>
        <w:t xml:space="preserve"> the</w:t>
      </w:r>
      <w:r w:rsidR="00B42BBC" w:rsidRPr="006E75CD">
        <w:rPr>
          <w:rFonts w:ascii="Times New Roman" w:hAnsi="Times New Roman" w:cs="Times New Roman"/>
          <w:sz w:val="24"/>
          <w:szCs w:val="24"/>
        </w:rPr>
        <w:t xml:space="preserve">ir </w:t>
      </w:r>
      <w:r w:rsidR="005B3626" w:rsidRPr="006E75CD">
        <w:rPr>
          <w:rFonts w:ascii="Times New Roman" w:hAnsi="Times New Roman" w:cs="Times New Roman"/>
          <w:sz w:val="24"/>
          <w:szCs w:val="24"/>
        </w:rPr>
        <w:t>lifetime total months homeless</w:t>
      </w:r>
      <w:r w:rsidR="00B42BBC" w:rsidRPr="006E75CD">
        <w:rPr>
          <w:rFonts w:ascii="Times New Roman" w:hAnsi="Times New Roman" w:cs="Times New Roman"/>
          <w:sz w:val="24"/>
          <w:szCs w:val="24"/>
        </w:rPr>
        <w:t xml:space="preserve"> (</w:t>
      </w:r>
      <w:r w:rsidR="00B42BBC" w:rsidRPr="006E75CD">
        <w:rPr>
          <w:rFonts w:ascii="Times New Roman" w:hAnsi="Times New Roman" w:cs="Times New Roman"/>
          <w:i/>
          <w:sz w:val="24"/>
          <w:szCs w:val="24"/>
        </w:rPr>
        <w:t>M</w:t>
      </w:r>
      <w:r w:rsidR="00B42BBC" w:rsidRPr="006E75CD">
        <w:rPr>
          <w:rFonts w:ascii="Times New Roman" w:hAnsi="Times New Roman" w:cs="Times New Roman"/>
          <w:sz w:val="24"/>
          <w:szCs w:val="24"/>
        </w:rPr>
        <w:t xml:space="preserve"> =</w:t>
      </w:r>
      <w:r w:rsidR="007835C2" w:rsidRPr="006E75CD">
        <w:rPr>
          <w:rFonts w:ascii="Times New Roman" w:hAnsi="Times New Roman" w:cs="Times New Roman"/>
          <w:sz w:val="24"/>
          <w:szCs w:val="24"/>
        </w:rPr>
        <w:t xml:space="preserve"> </w:t>
      </w:r>
      <w:r w:rsidR="00931501" w:rsidRPr="006E75CD">
        <w:rPr>
          <w:rFonts w:ascii="Times New Roman" w:hAnsi="Times New Roman" w:cs="Times New Roman"/>
          <w:sz w:val="24"/>
          <w:szCs w:val="24"/>
        </w:rPr>
        <w:t>49.0</w:t>
      </w:r>
      <w:r w:rsidR="00B42BBC" w:rsidRPr="006E75CD">
        <w:rPr>
          <w:rFonts w:ascii="Times New Roman" w:hAnsi="Times New Roman" w:cs="Times New Roman"/>
          <w:sz w:val="24"/>
          <w:szCs w:val="24"/>
        </w:rPr>
        <w:t xml:space="preserve">, </w:t>
      </w:r>
      <w:r w:rsidR="00B42BBC" w:rsidRPr="006E75CD">
        <w:rPr>
          <w:rFonts w:ascii="Times New Roman" w:hAnsi="Times New Roman" w:cs="Times New Roman"/>
          <w:i/>
          <w:sz w:val="24"/>
          <w:szCs w:val="24"/>
        </w:rPr>
        <w:t>SD</w:t>
      </w:r>
      <w:r w:rsidR="00B42BBC" w:rsidRPr="006E75CD">
        <w:rPr>
          <w:rFonts w:ascii="Times New Roman" w:hAnsi="Times New Roman" w:cs="Times New Roman"/>
          <w:sz w:val="24"/>
          <w:szCs w:val="24"/>
        </w:rPr>
        <w:t xml:space="preserve"> = </w:t>
      </w:r>
      <w:r w:rsidR="001F0B2A" w:rsidRPr="006E75CD">
        <w:rPr>
          <w:rFonts w:ascii="Times New Roman" w:hAnsi="Times New Roman" w:cs="Times New Roman"/>
          <w:sz w:val="24"/>
          <w:szCs w:val="24"/>
        </w:rPr>
        <w:t>69.2</w:t>
      </w:r>
      <w:r w:rsidR="00B42BBC" w:rsidRPr="006E75CD">
        <w:rPr>
          <w:rFonts w:ascii="Times New Roman" w:hAnsi="Times New Roman" w:cs="Times New Roman"/>
          <w:sz w:val="24"/>
          <w:szCs w:val="24"/>
        </w:rPr>
        <w:t>)</w:t>
      </w:r>
      <w:r w:rsidR="005B3626" w:rsidRPr="006E75CD">
        <w:rPr>
          <w:rFonts w:ascii="Times New Roman" w:hAnsi="Times New Roman" w:cs="Times New Roman"/>
          <w:sz w:val="24"/>
          <w:szCs w:val="24"/>
        </w:rPr>
        <w:t xml:space="preserve"> and </w:t>
      </w:r>
      <w:r w:rsidR="00026266" w:rsidRPr="006E75CD">
        <w:rPr>
          <w:rFonts w:ascii="Times New Roman" w:hAnsi="Times New Roman" w:cs="Times New Roman"/>
          <w:sz w:val="24"/>
          <w:szCs w:val="24"/>
        </w:rPr>
        <w:t xml:space="preserve">lifetime </w:t>
      </w:r>
      <w:r w:rsidR="005B3626" w:rsidRPr="006E75CD">
        <w:rPr>
          <w:rFonts w:ascii="Times New Roman" w:hAnsi="Times New Roman" w:cs="Times New Roman"/>
          <w:sz w:val="24"/>
          <w:szCs w:val="24"/>
        </w:rPr>
        <w:t>years</w:t>
      </w:r>
      <w:r w:rsidR="00026266" w:rsidRPr="006E75CD">
        <w:rPr>
          <w:rFonts w:ascii="Times New Roman" w:hAnsi="Times New Roman" w:cs="Times New Roman"/>
          <w:sz w:val="24"/>
          <w:szCs w:val="24"/>
        </w:rPr>
        <w:t xml:space="preserve"> in jail</w:t>
      </w:r>
      <w:r w:rsidR="005B3626" w:rsidRPr="006E75CD">
        <w:rPr>
          <w:rFonts w:ascii="Times New Roman" w:hAnsi="Times New Roman" w:cs="Times New Roman"/>
          <w:sz w:val="24"/>
          <w:szCs w:val="24"/>
        </w:rPr>
        <w:t xml:space="preserve"> </w:t>
      </w:r>
      <w:r w:rsidR="00B42BBC" w:rsidRPr="006E75CD">
        <w:rPr>
          <w:rFonts w:ascii="Times New Roman" w:hAnsi="Times New Roman" w:cs="Times New Roman"/>
          <w:sz w:val="24"/>
          <w:szCs w:val="24"/>
        </w:rPr>
        <w:t>(</w:t>
      </w:r>
      <w:r w:rsidR="00B42BBC" w:rsidRPr="006E75CD">
        <w:rPr>
          <w:rFonts w:ascii="Times New Roman" w:hAnsi="Times New Roman" w:cs="Times New Roman"/>
          <w:i/>
          <w:sz w:val="24"/>
          <w:szCs w:val="24"/>
        </w:rPr>
        <w:t>M</w:t>
      </w:r>
      <w:r w:rsidR="00B42BBC" w:rsidRPr="006E75CD">
        <w:rPr>
          <w:rFonts w:ascii="Times New Roman" w:hAnsi="Times New Roman" w:cs="Times New Roman"/>
          <w:sz w:val="24"/>
          <w:szCs w:val="24"/>
        </w:rPr>
        <w:t xml:space="preserve"> =</w:t>
      </w:r>
      <w:r w:rsidR="00522C0C" w:rsidRPr="006E75CD">
        <w:rPr>
          <w:rFonts w:ascii="Times New Roman" w:hAnsi="Times New Roman" w:cs="Times New Roman"/>
          <w:sz w:val="24"/>
          <w:szCs w:val="24"/>
        </w:rPr>
        <w:t xml:space="preserve"> 5.6</w:t>
      </w:r>
      <w:r w:rsidR="00B42BBC" w:rsidRPr="006E75CD">
        <w:rPr>
          <w:rFonts w:ascii="Times New Roman" w:hAnsi="Times New Roman" w:cs="Times New Roman"/>
          <w:sz w:val="24"/>
          <w:szCs w:val="24"/>
        </w:rPr>
        <w:t xml:space="preserve">, </w:t>
      </w:r>
      <w:r w:rsidR="00B42BBC" w:rsidRPr="006E75CD">
        <w:rPr>
          <w:rFonts w:ascii="Times New Roman" w:hAnsi="Times New Roman" w:cs="Times New Roman"/>
          <w:i/>
          <w:sz w:val="24"/>
          <w:szCs w:val="24"/>
        </w:rPr>
        <w:t>SD</w:t>
      </w:r>
      <w:r w:rsidR="00B42BBC" w:rsidRPr="006E75CD">
        <w:rPr>
          <w:rFonts w:ascii="Times New Roman" w:hAnsi="Times New Roman" w:cs="Times New Roman"/>
          <w:sz w:val="24"/>
          <w:szCs w:val="24"/>
        </w:rPr>
        <w:t xml:space="preserve"> = </w:t>
      </w:r>
      <w:r w:rsidR="00522C0C" w:rsidRPr="006E75CD">
        <w:rPr>
          <w:rFonts w:ascii="Times New Roman" w:hAnsi="Times New Roman" w:cs="Times New Roman"/>
          <w:sz w:val="24"/>
          <w:szCs w:val="24"/>
        </w:rPr>
        <w:t>6.3</w:t>
      </w:r>
      <w:r w:rsidR="00B42BBC" w:rsidRPr="006E75CD">
        <w:rPr>
          <w:rFonts w:ascii="Times New Roman" w:hAnsi="Times New Roman" w:cs="Times New Roman"/>
          <w:sz w:val="24"/>
          <w:szCs w:val="24"/>
        </w:rPr>
        <w:t>)</w:t>
      </w:r>
      <w:r w:rsidR="00026266" w:rsidRPr="006E75CD">
        <w:rPr>
          <w:rFonts w:ascii="Times New Roman" w:hAnsi="Times New Roman" w:cs="Times New Roman"/>
          <w:sz w:val="24"/>
          <w:szCs w:val="24"/>
        </w:rPr>
        <w:t>.</w:t>
      </w:r>
      <w:r w:rsidR="00AF4495" w:rsidRPr="006E75CD">
        <w:rPr>
          <w:rFonts w:ascii="Times New Roman" w:hAnsi="Times New Roman" w:cs="Times New Roman"/>
          <w:sz w:val="24"/>
          <w:szCs w:val="24"/>
        </w:rPr>
        <w:t xml:space="preserve"> </w:t>
      </w:r>
      <w:commentRangeEnd w:id="115"/>
      <w:r w:rsidR="00516DBC" w:rsidRPr="006E75CD">
        <w:rPr>
          <w:rStyle w:val="CommentReference"/>
          <w:rFonts w:ascii="Times New Roman" w:hAnsi="Times New Roman" w:cs="Times New Roman"/>
          <w:rPrChange w:id="116" w:author="Neil, Jordan M (HSC)" w:date="2022-01-03T16:23:00Z">
            <w:rPr>
              <w:rStyle w:val="CommentReference"/>
            </w:rPr>
          </w:rPrChange>
        </w:rPr>
        <w:commentReference w:id="115"/>
      </w:r>
      <w:r w:rsidR="006E04A8" w:rsidRPr="006E75CD">
        <w:rPr>
          <w:rFonts w:ascii="Times New Roman" w:hAnsi="Times New Roman" w:cs="Times New Roman"/>
          <w:sz w:val="24"/>
          <w:szCs w:val="24"/>
        </w:rPr>
        <w:t>See Table 1.</w:t>
      </w:r>
    </w:p>
    <w:p w14:paraId="15CDFC38" w14:textId="0F0253E7" w:rsidR="00A829C1" w:rsidRPr="006E75CD" w:rsidRDefault="0027459E" w:rsidP="001D1EAE">
      <w:pPr>
        <w:spacing w:after="0" w:line="480" w:lineRule="auto"/>
        <w:ind w:firstLine="720"/>
        <w:contextualSpacing/>
        <w:rPr>
          <w:rFonts w:ascii="Times New Roman" w:hAnsi="Times New Roman" w:cs="Times New Roman"/>
          <w:sz w:val="24"/>
          <w:szCs w:val="24"/>
        </w:rPr>
      </w:pPr>
      <w:r w:rsidRPr="006E75CD">
        <w:rPr>
          <w:rFonts w:ascii="Times New Roman" w:hAnsi="Times New Roman" w:cs="Times New Roman"/>
          <w:i/>
          <w:sz w:val="24"/>
          <w:szCs w:val="24"/>
        </w:rPr>
        <w:t>P</w:t>
      </w:r>
      <w:r w:rsidR="003B09A6" w:rsidRPr="006E75CD">
        <w:rPr>
          <w:rFonts w:ascii="Times New Roman" w:hAnsi="Times New Roman" w:cs="Times New Roman"/>
          <w:i/>
          <w:sz w:val="24"/>
          <w:szCs w:val="24"/>
        </w:rPr>
        <w:t xml:space="preserve">revalence of mobile technology use among </w:t>
      </w:r>
      <w:r w:rsidRPr="006E75CD">
        <w:rPr>
          <w:rFonts w:ascii="Times New Roman" w:hAnsi="Times New Roman" w:cs="Times New Roman"/>
          <w:i/>
          <w:sz w:val="24"/>
          <w:szCs w:val="24"/>
        </w:rPr>
        <w:t xml:space="preserve">RIHA. </w:t>
      </w:r>
      <w:r w:rsidR="002230D5" w:rsidRPr="006E75CD">
        <w:rPr>
          <w:rFonts w:ascii="Times New Roman" w:hAnsi="Times New Roman" w:cs="Times New Roman"/>
          <w:sz w:val="24"/>
          <w:szCs w:val="24"/>
        </w:rPr>
        <w:t xml:space="preserve">Overall, </w:t>
      </w:r>
      <w:r w:rsidR="005B3626" w:rsidRPr="006E75CD">
        <w:rPr>
          <w:rFonts w:ascii="Times New Roman" w:hAnsi="Times New Roman" w:cs="Times New Roman"/>
          <w:sz w:val="24"/>
          <w:szCs w:val="24"/>
        </w:rPr>
        <w:t>2</w:t>
      </w:r>
      <w:r w:rsidR="00C9449B" w:rsidRPr="006E75CD">
        <w:rPr>
          <w:rFonts w:ascii="Times New Roman" w:hAnsi="Times New Roman" w:cs="Times New Roman"/>
          <w:sz w:val="24"/>
          <w:szCs w:val="24"/>
        </w:rPr>
        <w:t>8</w:t>
      </w:r>
      <w:r w:rsidR="005B3626" w:rsidRPr="006E75CD">
        <w:rPr>
          <w:rFonts w:ascii="Times New Roman" w:hAnsi="Times New Roman" w:cs="Times New Roman"/>
          <w:sz w:val="24"/>
          <w:szCs w:val="24"/>
        </w:rPr>
        <w:t>.</w:t>
      </w:r>
      <w:r w:rsidR="00152123" w:rsidRPr="006E75CD">
        <w:rPr>
          <w:rFonts w:ascii="Times New Roman" w:hAnsi="Times New Roman" w:cs="Times New Roman"/>
          <w:sz w:val="24"/>
          <w:szCs w:val="24"/>
        </w:rPr>
        <w:t>4</w:t>
      </w:r>
      <w:r w:rsidR="005B3626" w:rsidRPr="006E75CD">
        <w:rPr>
          <w:rFonts w:ascii="Times New Roman" w:hAnsi="Times New Roman" w:cs="Times New Roman"/>
          <w:sz w:val="24"/>
          <w:szCs w:val="24"/>
        </w:rPr>
        <w:t>% (</w:t>
      </w:r>
      <w:r w:rsidR="00C9449B" w:rsidRPr="006E75CD">
        <w:rPr>
          <w:rFonts w:ascii="Times New Roman" w:hAnsi="Times New Roman" w:cs="Times New Roman"/>
          <w:sz w:val="24"/>
          <w:szCs w:val="24"/>
        </w:rPr>
        <w:t>92</w:t>
      </w:r>
      <w:r w:rsidR="00A53F17" w:rsidRPr="006E75CD">
        <w:rPr>
          <w:rFonts w:ascii="Times New Roman" w:hAnsi="Times New Roman" w:cs="Times New Roman"/>
          <w:sz w:val="24"/>
          <w:szCs w:val="24"/>
        </w:rPr>
        <w:t>/32</w:t>
      </w:r>
      <w:r w:rsidR="00C9449B" w:rsidRPr="006E75CD">
        <w:rPr>
          <w:rFonts w:ascii="Times New Roman" w:hAnsi="Times New Roman" w:cs="Times New Roman"/>
          <w:sz w:val="24"/>
          <w:szCs w:val="24"/>
        </w:rPr>
        <w:t>4</w:t>
      </w:r>
      <w:r w:rsidR="005B3626" w:rsidRPr="006E75CD">
        <w:rPr>
          <w:rFonts w:ascii="Times New Roman" w:hAnsi="Times New Roman" w:cs="Times New Roman"/>
          <w:sz w:val="24"/>
          <w:szCs w:val="24"/>
        </w:rPr>
        <w:t xml:space="preserve">) of participants </w:t>
      </w:r>
      <w:r w:rsidR="00BE2975" w:rsidRPr="006E75CD">
        <w:rPr>
          <w:rFonts w:ascii="Times New Roman" w:hAnsi="Times New Roman" w:cs="Times New Roman"/>
          <w:sz w:val="24"/>
          <w:szCs w:val="24"/>
        </w:rPr>
        <w:t>currently owned</w:t>
      </w:r>
      <w:r w:rsidR="005B3626" w:rsidRPr="006E75CD">
        <w:rPr>
          <w:rFonts w:ascii="Times New Roman" w:hAnsi="Times New Roman" w:cs="Times New Roman"/>
          <w:sz w:val="24"/>
          <w:szCs w:val="24"/>
        </w:rPr>
        <w:t xml:space="preserve"> a </w:t>
      </w:r>
      <w:r w:rsidR="00A91DDC" w:rsidRPr="006E75CD">
        <w:rPr>
          <w:rFonts w:ascii="Times New Roman" w:hAnsi="Times New Roman" w:cs="Times New Roman"/>
          <w:sz w:val="24"/>
          <w:szCs w:val="24"/>
        </w:rPr>
        <w:t>mobile</w:t>
      </w:r>
      <w:r w:rsidR="005B3626" w:rsidRPr="006E75CD">
        <w:rPr>
          <w:rFonts w:ascii="Times New Roman" w:hAnsi="Times New Roman" w:cs="Times New Roman"/>
          <w:sz w:val="24"/>
          <w:szCs w:val="24"/>
        </w:rPr>
        <w:t xml:space="preserve"> phone</w:t>
      </w:r>
      <w:r w:rsidR="007B1D85" w:rsidRPr="006E75CD">
        <w:rPr>
          <w:rFonts w:ascii="Times New Roman" w:hAnsi="Times New Roman" w:cs="Times New Roman"/>
          <w:sz w:val="24"/>
          <w:szCs w:val="24"/>
        </w:rPr>
        <w:t>.</w:t>
      </w:r>
      <w:r w:rsidR="00A91DDC" w:rsidRPr="006E75CD">
        <w:rPr>
          <w:rFonts w:ascii="Times New Roman" w:hAnsi="Times New Roman" w:cs="Times New Roman"/>
          <w:sz w:val="24"/>
          <w:szCs w:val="24"/>
        </w:rPr>
        <w:t xml:space="preserve"> </w:t>
      </w:r>
      <w:r w:rsidR="007B1D85" w:rsidRPr="006E75CD">
        <w:rPr>
          <w:rFonts w:ascii="Times New Roman" w:hAnsi="Times New Roman" w:cs="Times New Roman"/>
          <w:sz w:val="24"/>
          <w:szCs w:val="24"/>
        </w:rPr>
        <w:t xml:space="preserve">Importantly, </w:t>
      </w:r>
      <w:r w:rsidR="003135D5" w:rsidRPr="006E75CD">
        <w:rPr>
          <w:rFonts w:ascii="Times New Roman" w:hAnsi="Times New Roman" w:cs="Times New Roman"/>
          <w:sz w:val="24"/>
          <w:szCs w:val="24"/>
        </w:rPr>
        <w:t>83.</w:t>
      </w:r>
      <w:commentRangeStart w:id="117"/>
      <w:r w:rsidR="003135D5" w:rsidRPr="006E75CD">
        <w:rPr>
          <w:rFonts w:ascii="Times New Roman" w:hAnsi="Times New Roman" w:cs="Times New Roman"/>
          <w:sz w:val="24"/>
          <w:szCs w:val="24"/>
        </w:rPr>
        <w:t>6</w:t>
      </w:r>
      <w:commentRangeEnd w:id="117"/>
      <w:r w:rsidR="003135D5" w:rsidRPr="006E75CD">
        <w:rPr>
          <w:rStyle w:val="CommentReference"/>
          <w:rFonts w:ascii="Times New Roman" w:hAnsi="Times New Roman" w:cs="Times New Roman"/>
          <w:rPrChange w:id="118" w:author="Neil, Jordan M (HSC)" w:date="2022-01-03T16:23:00Z">
            <w:rPr>
              <w:rStyle w:val="CommentReference"/>
            </w:rPr>
          </w:rPrChange>
        </w:rPr>
        <w:commentReference w:id="117"/>
      </w:r>
      <w:r w:rsidR="007B1D85" w:rsidRPr="006E75CD">
        <w:rPr>
          <w:rFonts w:ascii="Times New Roman" w:hAnsi="Times New Roman" w:cs="Times New Roman"/>
          <w:sz w:val="24"/>
          <w:szCs w:val="24"/>
        </w:rPr>
        <w:t>%</w:t>
      </w:r>
      <w:ins w:id="119" w:author="Neil, Jordan M (HSC)" w:date="2022-01-03T14:31:00Z">
        <w:r w:rsidR="00133E6E" w:rsidRPr="006E75CD">
          <w:rPr>
            <w:rFonts w:ascii="Times New Roman" w:hAnsi="Times New Roman" w:cs="Times New Roman"/>
            <w:sz w:val="24"/>
            <w:szCs w:val="24"/>
          </w:rPr>
          <w:t xml:space="preserve"> (</w:t>
        </w:r>
      </w:ins>
      <w:ins w:id="120" w:author="Neil, Jordan M (HSC)" w:date="2022-01-03T14:46:00Z">
        <w:r w:rsidR="00AE5BAE" w:rsidRPr="006E75CD">
          <w:rPr>
            <w:rFonts w:ascii="Times New Roman" w:hAnsi="Times New Roman" w:cs="Times New Roman"/>
            <w:sz w:val="24"/>
            <w:szCs w:val="24"/>
          </w:rPr>
          <w:t>271/324)</w:t>
        </w:r>
      </w:ins>
      <w:r w:rsidR="007B1D85" w:rsidRPr="006E75CD">
        <w:rPr>
          <w:rFonts w:ascii="Times New Roman" w:hAnsi="Times New Roman" w:cs="Times New Roman"/>
          <w:sz w:val="24"/>
          <w:szCs w:val="24"/>
        </w:rPr>
        <w:t xml:space="preserve"> of </w:t>
      </w:r>
      <w:r w:rsidR="00A91DDC" w:rsidRPr="006E75CD">
        <w:rPr>
          <w:rFonts w:ascii="Times New Roman" w:hAnsi="Times New Roman" w:cs="Times New Roman"/>
          <w:sz w:val="24"/>
          <w:szCs w:val="24"/>
        </w:rPr>
        <w:t xml:space="preserve">all </w:t>
      </w:r>
      <w:r w:rsidR="007B1D85" w:rsidRPr="006E75CD">
        <w:rPr>
          <w:rFonts w:ascii="Times New Roman" w:hAnsi="Times New Roman" w:cs="Times New Roman"/>
          <w:sz w:val="24"/>
          <w:szCs w:val="24"/>
        </w:rPr>
        <w:t xml:space="preserve">participants </w:t>
      </w:r>
      <w:r w:rsidR="00A91DDC" w:rsidRPr="006E75CD">
        <w:rPr>
          <w:rFonts w:ascii="Times New Roman" w:hAnsi="Times New Roman" w:cs="Times New Roman"/>
          <w:sz w:val="24"/>
          <w:szCs w:val="24"/>
        </w:rPr>
        <w:t xml:space="preserve">reported that they </w:t>
      </w:r>
      <w:r w:rsidR="007B1D85" w:rsidRPr="006E75CD">
        <w:rPr>
          <w:rFonts w:ascii="Times New Roman" w:hAnsi="Times New Roman" w:cs="Times New Roman"/>
          <w:sz w:val="24"/>
          <w:szCs w:val="24"/>
        </w:rPr>
        <w:t xml:space="preserve">owned a mobile phone </w:t>
      </w:r>
      <w:r w:rsidR="0045169F" w:rsidRPr="006E75CD">
        <w:rPr>
          <w:rFonts w:ascii="Times New Roman" w:hAnsi="Times New Roman" w:cs="Times New Roman"/>
          <w:sz w:val="24"/>
          <w:szCs w:val="24"/>
        </w:rPr>
        <w:t>in the past year and that their</w:t>
      </w:r>
      <w:r w:rsidR="00A91DDC" w:rsidRPr="006E75CD">
        <w:rPr>
          <w:rFonts w:ascii="Times New Roman" w:hAnsi="Times New Roman" w:cs="Times New Roman"/>
          <w:sz w:val="24"/>
          <w:szCs w:val="24"/>
        </w:rPr>
        <w:t xml:space="preserve"> number was changed at least once </w:t>
      </w:r>
      <w:r w:rsidR="00735621" w:rsidRPr="006E75CD">
        <w:rPr>
          <w:rFonts w:ascii="Times New Roman" w:hAnsi="Times New Roman" w:cs="Times New Roman"/>
          <w:sz w:val="24"/>
          <w:szCs w:val="24"/>
        </w:rPr>
        <w:t>during that time</w:t>
      </w:r>
      <w:r w:rsidR="00CB47EA" w:rsidRPr="006E75CD">
        <w:rPr>
          <w:rFonts w:ascii="Times New Roman" w:hAnsi="Times New Roman" w:cs="Times New Roman"/>
          <w:sz w:val="24"/>
          <w:szCs w:val="24"/>
        </w:rPr>
        <w:t xml:space="preserve"> (</w:t>
      </w:r>
      <w:ins w:id="121" w:author="Neil, Jordan M (HSC)" w:date="2022-01-03T14:48:00Z">
        <w:r w:rsidR="00DB28BD" w:rsidRPr="006E75CD">
          <w:rPr>
            <w:rFonts w:ascii="Times New Roman" w:hAnsi="Times New Roman" w:cs="Times New Roman"/>
            <w:sz w:val="24"/>
            <w:szCs w:val="24"/>
          </w:rPr>
          <w:t xml:space="preserve">205/271, </w:t>
        </w:r>
      </w:ins>
      <w:r w:rsidR="003135D5" w:rsidRPr="006E75CD">
        <w:rPr>
          <w:rFonts w:ascii="Times New Roman" w:hAnsi="Times New Roman" w:cs="Times New Roman"/>
          <w:sz w:val="24"/>
          <w:szCs w:val="24"/>
        </w:rPr>
        <w:t>75.6</w:t>
      </w:r>
      <w:r w:rsidR="00CB47EA" w:rsidRPr="006E75CD">
        <w:rPr>
          <w:rFonts w:ascii="Times New Roman" w:hAnsi="Times New Roman" w:cs="Times New Roman"/>
          <w:sz w:val="24"/>
          <w:szCs w:val="24"/>
        </w:rPr>
        <w:t>%)</w:t>
      </w:r>
      <w:r w:rsidR="00591342" w:rsidRPr="006E75CD">
        <w:rPr>
          <w:rFonts w:ascii="Times New Roman" w:hAnsi="Times New Roman" w:cs="Times New Roman"/>
          <w:sz w:val="24"/>
          <w:szCs w:val="24"/>
        </w:rPr>
        <w:t xml:space="preserve">. Among participants </w:t>
      </w:r>
      <w:r w:rsidR="00332FEB" w:rsidRPr="006E75CD">
        <w:rPr>
          <w:rFonts w:ascii="Times New Roman" w:hAnsi="Times New Roman" w:cs="Times New Roman"/>
          <w:sz w:val="24"/>
          <w:szCs w:val="24"/>
        </w:rPr>
        <w:t xml:space="preserve">that currently owned </w:t>
      </w:r>
      <w:r w:rsidR="00591342" w:rsidRPr="006E75CD">
        <w:rPr>
          <w:rFonts w:ascii="Times New Roman" w:hAnsi="Times New Roman" w:cs="Times New Roman"/>
          <w:sz w:val="24"/>
          <w:szCs w:val="24"/>
        </w:rPr>
        <w:t xml:space="preserve">a </w:t>
      </w:r>
      <w:r w:rsidR="006E04A8" w:rsidRPr="006E75CD">
        <w:rPr>
          <w:rFonts w:ascii="Times New Roman" w:hAnsi="Times New Roman" w:cs="Times New Roman"/>
          <w:sz w:val="24"/>
          <w:szCs w:val="24"/>
        </w:rPr>
        <w:t>mobile</w:t>
      </w:r>
      <w:r w:rsidR="00591342" w:rsidRPr="006E75CD">
        <w:rPr>
          <w:rFonts w:ascii="Times New Roman" w:hAnsi="Times New Roman" w:cs="Times New Roman"/>
          <w:sz w:val="24"/>
          <w:szCs w:val="24"/>
        </w:rPr>
        <w:t xml:space="preserve"> phone, 87.0% (80/92) had an unlimited talk plan</w:t>
      </w:r>
      <w:r w:rsidR="005B3626" w:rsidRPr="006E75CD">
        <w:rPr>
          <w:rFonts w:ascii="Times New Roman" w:hAnsi="Times New Roman" w:cs="Times New Roman"/>
          <w:sz w:val="24"/>
          <w:szCs w:val="24"/>
        </w:rPr>
        <w:t xml:space="preserve"> and </w:t>
      </w:r>
      <w:r w:rsidR="00F8468C" w:rsidRPr="006E75CD">
        <w:rPr>
          <w:rFonts w:ascii="Times New Roman" w:hAnsi="Times New Roman" w:cs="Times New Roman"/>
          <w:sz w:val="24"/>
          <w:szCs w:val="24"/>
        </w:rPr>
        <w:t>53</w:t>
      </w:r>
      <w:r w:rsidR="00E75173" w:rsidRPr="006E75CD">
        <w:rPr>
          <w:rFonts w:ascii="Times New Roman" w:hAnsi="Times New Roman" w:cs="Times New Roman"/>
          <w:sz w:val="24"/>
          <w:szCs w:val="24"/>
        </w:rPr>
        <w:t>.3</w:t>
      </w:r>
      <w:r w:rsidR="005B3626" w:rsidRPr="006E75CD">
        <w:rPr>
          <w:rFonts w:ascii="Times New Roman" w:hAnsi="Times New Roman" w:cs="Times New Roman"/>
          <w:sz w:val="24"/>
          <w:szCs w:val="24"/>
        </w:rPr>
        <w:t xml:space="preserve">% </w:t>
      </w:r>
      <w:r w:rsidR="003B3141" w:rsidRPr="006E75CD">
        <w:rPr>
          <w:rFonts w:ascii="Times New Roman" w:hAnsi="Times New Roman" w:cs="Times New Roman"/>
          <w:sz w:val="24"/>
          <w:szCs w:val="24"/>
        </w:rPr>
        <w:t>(</w:t>
      </w:r>
      <w:r w:rsidR="00E75173" w:rsidRPr="006E75CD">
        <w:rPr>
          <w:rFonts w:ascii="Times New Roman" w:hAnsi="Times New Roman" w:cs="Times New Roman"/>
          <w:sz w:val="24"/>
          <w:szCs w:val="24"/>
        </w:rPr>
        <w:t>49</w:t>
      </w:r>
      <w:r w:rsidR="003B3141" w:rsidRPr="006E75CD">
        <w:rPr>
          <w:rFonts w:ascii="Times New Roman" w:hAnsi="Times New Roman" w:cs="Times New Roman"/>
          <w:sz w:val="24"/>
          <w:szCs w:val="24"/>
        </w:rPr>
        <w:t>/</w:t>
      </w:r>
      <w:r w:rsidR="00E75173" w:rsidRPr="006E75CD">
        <w:rPr>
          <w:rFonts w:ascii="Times New Roman" w:hAnsi="Times New Roman" w:cs="Times New Roman"/>
          <w:sz w:val="24"/>
          <w:szCs w:val="24"/>
        </w:rPr>
        <w:t>92</w:t>
      </w:r>
      <w:r w:rsidR="003B3141" w:rsidRPr="006E75CD">
        <w:rPr>
          <w:rFonts w:ascii="Times New Roman" w:hAnsi="Times New Roman" w:cs="Times New Roman"/>
          <w:sz w:val="24"/>
          <w:szCs w:val="24"/>
        </w:rPr>
        <w:t>)</w:t>
      </w:r>
      <w:r w:rsidR="00505C9A" w:rsidRPr="006E75CD">
        <w:rPr>
          <w:rFonts w:ascii="Times New Roman" w:hAnsi="Times New Roman" w:cs="Times New Roman"/>
          <w:sz w:val="24"/>
          <w:szCs w:val="24"/>
        </w:rPr>
        <w:t xml:space="preserve"> </w:t>
      </w:r>
      <w:r w:rsidR="005B3626" w:rsidRPr="006E75CD">
        <w:rPr>
          <w:rFonts w:ascii="Times New Roman" w:hAnsi="Times New Roman" w:cs="Times New Roman"/>
          <w:sz w:val="24"/>
          <w:szCs w:val="24"/>
        </w:rPr>
        <w:t xml:space="preserve">of those individuals paid for their own phone service. </w:t>
      </w:r>
      <w:r w:rsidR="006E04A8" w:rsidRPr="006E75CD">
        <w:rPr>
          <w:rFonts w:ascii="Times New Roman" w:hAnsi="Times New Roman" w:cs="Times New Roman"/>
          <w:sz w:val="24"/>
          <w:szCs w:val="24"/>
        </w:rPr>
        <w:t>Most of those with mobile phones (78/92, 84.8%</w:t>
      </w:r>
      <w:r w:rsidR="00E75173" w:rsidRPr="006E75CD">
        <w:rPr>
          <w:rFonts w:ascii="Times New Roman" w:hAnsi="Times New Roman" w:cs="Times New Roman"/>
          <w:sz w:val="24"/>
          <w:szCs w:val="24"/>
        </w:rPr>
        <w:t>)</w:t>
      </w:r>
      <w:r w:rsidR="00C4712C" w:rsidRPr="006E75CD">
        <w:rPr>
          <w:rFonts w:ascii="Times New Roman" w:hAnsi="Times New Roman" w:cs="Times New Roman"/>
          <w:sz w:val="24"/>
          <w:szCs w:val="24"/>
        </w:rPr>
        <w:t xml:space="preserve"> </w:t>
      </w:r>
      <w:r w:rsidR="006E04A8" w:rsidRPr="006E75CD">
        <w:rPr>
          <w:rFonts w:ascii="Times New Roman" w:hAnsi="Times New Roman" w:cs="Times New Roman"/>
          <w:sz w:val="24"/>
          <w:szCs w:val="24"/>
        </w:rPr>
        <w:t>had smartphones</w:t>
      </w:r>
      <w:r w:rsidR="00483E24" w:rsidRPr="006E75CD">
        <w:rPr>
          <w:rFonts w:ascii="Times New Roman" w:hAnsi="Times New Roman" w:cs="Times New Roman"/>
          <w:sz w:val="24"/>
          <w:szCs w:val="24"/>
        </w:rPr>
        <w:t>,</w:t>
      </w:r>
      <w:r w:rsidR="00E75173" w:rsidRPr="006E75CD">
        <w:rPr>
          <w:rFonts w:ascii="Times New Roman" w:hAnsi="Times New Roman" w:cs="Times New Roman"/>
          <w:sz w:val="24"/>
          <w:szCs w:val="24"/>
        </w:rPr>
        <w:t xml:space="preserve"> the </w:t>
      </w:r>
      <w:r w:rsidR="000C2082" w:rsidRPr="006E75CD">
        <w:rPr>
          <w:rFonts w:ascii="Times New Roman" w:hAnsi="Times New Roman" w:cs="Times New Roman"/>
          <w:sz w:val="24"/>
          <w:szCs w:val="24"/>
        </w:rPr>
        <w:t>vast majority</w:t>
      </w:r>
      <w:r w:rsidR="00655502" w:rsidRPr="006E75CD">
        <w:rPr>
          <w:rFonts w:ascii="Times New Roman" w:hAnsi="Times New Roman" w:cs="Times New Roman"/>
          <w:sz w:val="24"/>
          <w:szCs w:val="24"/>
        </w:rPr>
        <w:t xml:space="preserve"> of which</w:t>
      </w:r>
      <w:r w:rsidR="000C2082" w:rsidRPr="006E75CD">
        <w:rPr>
          <w:rFonts w:ascii="Times New Roman" w:hAnsi="Times New Roman" w:cs="Times New Roman"/>
          <w:sz w:val="24"/>
          <w:szCs w:val="24"/>
        </w:rPr>
        <w:t xml:space="preserve"> </w:t>
      </w:r>
      <w:r w:rsidR="00763A29" w:rsidRPr="006E75CD">
        <w:rPr>
          <w:rFonts w:ascii="Times New Roman" w:hAnsi="Times New Roman" w:cs="Times New Roman"/>
          <w:sz w:val="24"/>
          <w:szCs w:val="24"/>
        </w:rPr>
        <w:t>used the</w:t>
      </w:r>
      <w:r w:rsidR="005B3626" w:rsidRPr="006E75CD">
        <w:rPr>
          <w:rFonts w:ascii="Times New Roman" w:hAnsi="Times New Roman" w:cs="Times New Roman"/>
          <w:sz w:val="24"/>
          <w:szCs w:val="24"/>
        </w:rPr>
        <w:t xml:space="preserve"> </w:t>
      </w:r>
      <w:r w:rsidR="00076323" w:rsidRPr="006E75CD">
        <w:rPr>
          <w:rFonts w:ascii="Times New Roman" w:hAnsi="Times New Roman" w:cs="Times New Roman"/>
          <w:sz w:val="24"/>
          <w:szCs w:val="24"/>
        </w:rPr>
        <w:t>A</w:t>
      </w:r>
      <w:r w:rsidR="005B3626" w:rsidRPr="006E75CD">
        <w:rPr>
          <w:rFonts w:ascii="Times New Roman" w:hAnsi="Times New Roman" w:cs="Times New Roman"/>
          <w:sz w:val="24"/>
          <w:szCs w:val="24"/>
        </w:rPr>
        <w:t>ndroid</w:t>
      </w:r>
      <w:r w:rsidR="00763A29" w:rsidRPr="006E75CD">
        <w:rPr>
          <w:rFonts w:ascii="Times New Roman" w:hAnsi="Times New Roman" w:cs="Times New Roman"/>
          <w:sz w:val="24"/>
          <w:szCs w:val="24"/>
        </w:rPr>
        <w:t xml:space="preserve"> operating system</w:t>
      </w:r>
      <w:r w:rsidR="008A5D37" w:rsidRPr="006E75CD">
        <w:rPr>
          <w:rFonts w:ascii="Times New Roman" w:hAnsi="Times New Roman" w:cs="Times New Roman"/>
          <w:sz w:val="24"/>
          <w:szCs w:val="24"/>
        </w:rPr>
        <w:t xml:space="preserve"> (</w:t>
      </w:r>
      <w:r w:rsidR="00E75173" w:rsidRPr="006E75CD">
        <w:rPr>
          <w:rFonts w:ascii="Times New Roman" w:hAnsi="Times New Roman" w:cs="Times New Roman"/>
          <w:sz w:val="24"/>
          <w:szCs w:val="24"/>
        </w:rPr>
        <w:t>74/92</w:t>
      </w:r>
      <w:r w:rsidR="00CA4687" w:rsidRPr="006E75CD">
        <w:rPr>
          <w:rFonts w:ascii="Times New Roman" w:hAnsi="Times New Roman" w:cs="Times New Roman"/>
          <w:sz w:val="24"/>
          <w:szCs w:val="24"/>
        </w:rPr>
        <w:t>,</w:t>
      </w:r>
      <w:r w:rsidR="00E75173" w:rsidRPr="006E75CD">
        <w:rPr>
          <w:rFonts w:ascii="Times New Roman" w:hAnsi="Times New Roman" w:cs="Times New Roman"/>
          <w:sz w:val="24"/>
          <w:szCs w:val="24"/>
        </w:rPr>
        <w:t xml:space="preserve"> 80.4</w:t>
      </w:r>
      <w:r w:rsidR="008A5D37" w:rsidRPr="006E75CD">
        <w:rPr>
          <w:rFonts w:ascii="Times New Roman" w:hAnsi="Times New Roman" w:cs="Times New Roman"/>
          <w:sz w:val="24"/>
          <w:szCs w:val="24"/>
        </w:rPr>
        <w:t>%)</w:t>
      </w:r>
      <w:r w:rsidR="005B3626" w:rsidRPr="006E75CD">
        <w:rPr>
          <w:rFonts w:ascii="Times New Roman" w:hAnsi="Times New Roman" w:cs="Times New Roman"/>
          <w:sz w:val="24"/>
          <w:szCs w:val="24"/>
        </w:rPr>
        <w:t xml:space="preserve">. </w:t>
      </w:r>
      <w:r w:rsidR="006E04A8" w:rsidRPr="006E75CD">
        <w:rPr>
          <w:rFonts w:ascii="Times New Roman" w:hAnsi="Times New Roman" w:cs="Times New Roman"/>
          <w:sz w:val="24"/>
          <w:szCs w:val="24"/>
        </w:rPr>
        <w:t xml:space="preserve">Most who owned </w:t>
      </w:r>
      <w:r w:rsidR="00132E94" w:rsidRPr="006E75CD">
        <w:rPr>
          <w:rFonts w:ascii="Times New Roman" w:hAnsi="Times New Roman" w:cs="Times New Roman"/>
          <w:sz w:val="24"/>
          <w:szCs w:val="24"/>
        </w:rPr>
        <w:t>a smartphone</w:t>
      </w:r>
      <w:r w:rsidR="006E04A8" w:rsidRPr="006E75CD">
        <w:rPr>
          <w:rFonts w:ascii="Times New Roman" w:hAnsi="Times New Roman" w:cs="Times New Roman"/>
          <w:sz w:val="24"/>
          <w:szCs w:val="24"/>
        </w:rPr>
        <w:t xml:space="preserve"> </w:t>
      </w:r>
      <w:r w:rsidR="005B3626" w:rsidRPr="006E75CD">
        <w:rPr>
          <w:rFonts w:ascii="Times New Roman" w:hAnsi="Times New Roman" w:cs="Times New Roman"/>
          <w:sz w:val="24"/>
          <w:szCs w:val="24"/>
        </w:rPr>
        <w:t>had an unlimited data plan</w:t>
      </w:r>
      <w:r w:rsidR="006E04A8" w:rsidRPr="006E75CD">
        <w:rPr>
          <w:rFonts w:ascii="Times New Roman" w:hAnsi="Times New Roman" w:cs="Times New Roman"/>
          <w:sz w:val="24"/>
          <w:szCs w:val="24"/>
        </w:rPr>
        <w:t xml:space="preserve"> (52/78, 66.6%)</w:t>
      </w:r>
      <w:r w:rsidR="005B3626" w:rsidRPr="006E75CD">
        <w:rPr>
          <w:rFonts w:ascii="Times New Roman" w:hAnsi="Times New Roman" w:cs="Times New Roman"/>
          <w:sz w:val="24"/>
          <w:szCs w:val="24"/>
        </w:rPr>
        <w:t xml:space="preserve">. </w:t>
      </w:r>
      <w:r w:rsidR="00332FEB" w:rsidRPr="006E75CD">
        <w:rPr>
          <w:rFonts w:ascii="Times New Roman" w:hAnsi="Times New Roman" w:cs="Times New Roman"/>
          <w:sz w:val="24"/>
          <w:szCs w:val="24"/>
        </w:rPr>
        <w:t xml:space="preserve">See Table </w:t>
      </w:r>
      <w:r w:rsidR="00DC0B84" w:rsidRPr="006E75CD">
        <w:rPr>
          <w:rFonts w:ascii="Times New Roman" w:hAnsi="Times New Roman" w:cs="Times New Roman"/>
          <w:sz w:val="24"/>
          <w:szCs w:val="24"/>
        </w:rPr>
        <w:t>1</w:t>
      </w:r>
      <w:r w:rsidR="00332FEB" w:rsidRPr="006E75CD">
        <w:rPr>
          <w:rFonts w:ascii="Times New Roman" w:hAnsi="Times New Roman" w:cs="Times New Roman"/>
          <w:sz w:val="24"/>
          <w:szCs w:val="24"/>
        </w:rPr>
        <w:t>.</w:t>
      </w:r>
    </w:p>
    <w:p w14:paraId="4DEAE22E" w14:textId="792EF3B2" w:rsidR="008E5A7C" w:rsidRPr="006E75CD" w:rsidRDefault="008E5A7C" w:rsidP="00202B58">
      <w:pPr>
        <w:spacing w:after="0" w:line="480" w:lineRule="auto"/>
        <w:ind w:firstLine="720"/>
        <w:contextualSpacing/>
        <w:rPr>
          <w:rFonts w:ascii="Times New Roman" w:hAnsi="Times New Roman" w:cs="Times New Roman"/>
          <w:sz w:val="24"/>
          <w:szCs w:val="24"/>
        </w:rPr>
      </w:pPr>
      <w:r w:rsidRPr="006E75CD">
        <w:rPr>
          <w:rFonts w:ascii="Times New Roman" w:hAnsi="Times New Roman" w:cs="Times New Roman"/>
          <w:sz w:val="24"/>
          <w:szCs w:val="24"/>
        </w:rPr>
        <w:t xml:space="preserve">Overall, </w:t>
      </w:r>
      <w:r w:rsidR="002B1C4D" w:rsidRPr="006E75CD">
        <w:rPr>
          <w:rFonts w:ascii="Times New Roman" w:hAnsi="Times New Roman" w:cs="Times New Roman"/>
          <w:sz w:val="24"/>
          <w:szCs w:val="24"/>
        </w:rPr>
        <w:t>88.6</w:t>
      </w:r>
      <w:r w:rsidRPr="006E75CD">
        <w:rPr>
          <w:rFonts w:ascii="Times New Roman" w:hAnsi="Times New Roman" w:cs="Times New Roman"/>
          <w:sz w:val="24"/>
          <w:szCs w:val="24"/>
        </w:rPr>
        <w:t>%</w:t>
      </w:r>
      <w:r w:rsidR="002B1C4D" w:rsidRPr="006E75CD">
        <w:rPr>
          <w:rFonts w:ascii="Times New Roman" w:hAnsi="Times New Roman" w:cs="Times New Roman"/>
          <w:sz w:val="24"/>
          <w:szCs w:val="24"/>
        </w:rPr>
        <w:t xml:space="preserve"> (287/324)</w:t>
      </w:r>
      <w:r w:rsidRPr="006E75CD">
        <w:rPr>
          <w:rFonts w:ascii="Times New Roman" w:hAnsi="Times New Roman" w:cs="Times New Roman"/>
          <w:sz w:val="24"/>
          <w:szCs w:val="24"/>
        </w:rPr>
        <w:t xml:space="preserve"> of participants reported accessing the internet at least weekly</w:t>
      </w:r>
      <w:r w:rsidR="00F331D1" w:rsidRPr="006E75CD">
        <w:rPr>
          <w:rFonts w:ascii="Times New Roman" w:hAnsi="Times New Roman" w:cs="Times New Roman"/>
          <w:sz w:val="24"/>
          <w:szCs w:val="24"/>
        </w:rPr>
        <w:t>,</w:t>
      </w:r>
      <w:r w:rsidR="000D0ED8" w:rsidRPr="006E75CD">
        <w:rPr>
          <w:rFonts w:ascii="Times New Roman" w:hAnsi="Times New Roman" w:cs="Times New Roman"/>
          <w:sz w:val="24"/>
          <w:szCs w:val="24"/>
        </w:rPr>
        <w:t xml:space="preserve"> with </w:t>
      </w:r>
      <w:r w:rsidR="00DF1793" w:rsidRPr="006E75CD">
        <w:rPr>
          <w:rFonts w:ascii="Times New Roman" w:hAnsi="Times New Roman" w:cs="Times New Roman"/>
          <w:sz w:val="24"/>
          <w:szCs w:val="24"/>
        </w:rPr>
        <w:t>46.0</w:t>
      </w:r>
      <w:r w:rsidR="00C9110F" w:rsidRPr="006E75CD">
        <w:rPr>
          <w:rFonts w:ascii="Times New Roman" w:hAnsi="Times New Roman" w:cs="Times New Roman"/>
          <w:sz w:val="24"/>
          <w:szCs w:val="24"/>
        </w:rPr>
        <w:t xml:space="preserve">% </w:t>
      </w:r>
      <w:r w:rsidR="004D60F2" w:rsidRPr="006E75CD">
        <w:rPr>
          <w:rFonts w:ascii="Times New Roman" w:hAnsi="Times New Roman" w:cs="Times New Roman"/>
          <w:sz w:val="24"/>
          <w:szCs w:val="24"/>
        </w:rPr>
        <w:t>(</w:t>
      </w:r>
      <w:r w:rsidR="00A5391A" w:rsidRPr="006E75CD">
        <w:rPr>
          <w:rFonts w:ascii="Times New Roman" w:eastAsia="Times New Roman" w:hAnsi="Times New Roman" w:cs="Times New Roman"/>
          <w:color w:val="000000"/>
          <w:sz w:val="24"/>
          <w:szCs w:val="24"/>
        </w:rPr>
        <w:t>149</w:t>
      </w:r>
      <w:r w:rsidR="004F77D1" w:rsidRPr="006E75CD">
        <w:rPr>
          <w:rFonts w:ascii="Times New Roman" w:eastAsia="Times New Roman" w:hAnsi="Times New Roman" w:cs="Times New Roman"/>
          <w:color w:val="000000"/>
          <w:sz w:val="24"/>
          <w:szCs w:val="24"/>
        </w:rPr>
        <w:t>/324</w:t>
      </w:r>
      <w:r w:rsidR="004D60F2" w:rsidRPr="006E75CD">
        <w:rPr>
          <w:rFonts w:ascii="Times New Roman" w:eastAsia="Times New Roman" w:hAnsi="Times New Roman" w:cs="Times New Roman"/>
          <w:color w:val="000000"/>
          <w:sz w:val="24"/>
          <w:szCs w:val="24"/>
        </w:rPr>
        <w:t xml:space="preserve">) </w:t>
      </w:r>
      <w:r w:rsidR="000D0ED8" w:rsidRPr="006E75CD">
        <w:rPr>
          <w:rFonts w:ascii="Times New Roman" w:hAnsi="Times New Roman" w:cs="Times New Roman"/>
          <w:sz w:val="24"/>
          <w:szCs w:val="24"/>
        </w:rPr>
        <w:t>accessing the internet every</w:t>
      </w:r>
      <w:r w:rsidR="00984D34" w:rsidRPr="006E75CD">
        <w:rPr>
          <w:rFonts w:ascii="Times New Roman" w:hAnsi="Times New Roman" w:cs="Times New Roman"/>
          <w:sz w:val="24"/>
          <w:szCs w:val="24"/>
        </w:rPr>
        <w:t xml:space="preserve"> few hours</w:t>
      </w:r>
      <w:r w:rsidRPr="006E75CD">
        <w:rPr>
          <w:rFonts w:ascii="Times New Roman" w:hAnsi="Times New Roman" w:cs="Times New Roman"/>
          <w:sz w:val="24"/>
          <w:szCs w:val="24"/>
        </w:rPr>
        <w:t>. The majority of participants reported using email (</w:t>
      </w:r>
      <w:r w:rsidR="00E62836" w:rsidRPr="006E75CD">
        <w:rPr>
          <w:rFonts w:ascii="Times New Roman" w:hAnsi="Times New Roman" w:cs="Times New Roman"/>
          <w:sz w:val="24"/>
          <w:szCs w:val="24"/>
        </w:rPr>
        <w:t>250/324, 77.2%)</w:t>
      </w:r>
      <w:r w:rsidR="00542B87" w:rsidRPr="006E75CD">
        <w:rPr>
          <w:rFonts w:ascii="Times New Roman" w:hAnsi="Times New Roman" w:cs="Times New Roman"/>
          <w:sz w:val="24"/>
          <w:szCs w:val="24"/>
        </w:rPr>
        <w:t xml:space="preserve"> </w:t>
      </w:r>
      <w:r w:rsidRPr="006E75CD">
        <w:rPr>
          <w:rFonts w:ascii="Times New Roman" w:hAnsi="Times New Roman" w:cs="Times New Roman"/>
          <w:sz w:val="24"/>
          <w:szCs w:val="24"/>
        </w:rPr>
        <w:t>and Facebook (</w:t>
      </w:r>
      <w:r w:rsidR="00D54141" w:rsidRPr="006E75CD">
        <w:rPr>
          <w:rFonts w:ascii="Times New Roman" w:hAnsi="Times New Roman" w:cs="Times New Roman"/>
          <w:sz w:val="24"/>
          <w:szCs w:val="24"/>
        </w:rPr>
        <w:t xml:space="preserve">227/324, </w:t>
      </w:r>
      <w:r w:rsidR="00C767EB" w:rsidRPr="006E75CD">
        <w:rPr>
          <w:rFonts w:ascii="Times New Roman" w:hAnsi="Times New Roman" w:cs="Times New Roman"/>
          <w:sz w:val="24"/>
          <w:szCs w:val="24"/>
        </w:rPr>
        <w:t>70.1</w:t>
      </w:r>
      <w:r w:rsidRPr="006E75CD">
        <w:rPr>
          <w:rFonts w:ascii="Times New Roman" w:hAnsi="Times New Roman" w:cs="Times New Roman"/>
          <w:sz w:val="24"/>
          <w:szCs w:val="24"/>
        </w:rPr>
        <w:t xml:space="preserve">%), but few participants used platforms like Google Plus, Twitter, </w:t>
      </w:r>
      <w:r w:rsidR="001A65EE" w:rsidRPr="006E75CD">
        <w:rPr>
          <w:rFonts w:ascii="Times New Roman" w:hAnsi="Times New Roman" w:cs="Times New Roman"/>
          <w:sz w:val="24"/>
          <w:szCs w:val="24"/>
        </w:rPr>
        <w:t>b</w:t>
      </w:r>
      <w:r w:rsidRPr="006E75CD">
        <w:rPr>
          <w:rFonts w:ascii="Times New Roman" w:hAnsi="Times New Roman" w:cs="Times New Roman"/>
          <w:sz w:val="24"/>
          <w:szCs w:val="24"/>
        </w:rPr>
        <w:t xml:space="preserve">logs, Instagram, Snapchat, </w:t>
      </w:r>
      <w:r w:rsidR="009915C0" w:rsidRPr="006E75CD">
        <w:rPr>
          <w:rFonts w:ascii="Times New Roman" w:hAnsi="Times New Roman" w:cs="Times New Roman"/>
          <w:sz w:val="24"/>
          <w:szCs w:val="24"/>
        </w:rPr>
        <w:t>or</w:t>
      </w:r>
      <w:r w:rsidRPr="006E75CD">
        <w:rPr>
          <w:rFonts w:ascii="Times New Roman" w:hAnsi="Times New Roman" w:cs="Times New Roman"/>
          <w:sz w:val="24"/>
          <w:szCs w:val="24"/>
        </w:rPr>
        <w:t xml:space="preserve"> LinkedIn. Further, most participants reported posting or checking their Facebook page </w:t>
      </w:r>
      <w:r w:rsidR="005673DE" w:rsidRPr="006E75CD">
        <w:rPr>
          <w:rFonts w:ascii="Times New Roman" w:hAnsi="Times New Roman" w:cs="Times New Roman"/>
          <w:sz w:val="24"/>
          <w:szCs w:val="24"/>
        </w:rPr>
        <w:t xml:space="preserve">at least </w:t>
      </w:r>
      <w:r w:rsidRPr="006E75CD">
        <w:rPr>
          <w:rFonts w:ascii="Times New Roman" w:hAnsi="Times New Roman" w:cs="Times New Roman"/>
          <w:sz w:val="24"/>
          <w:szCs w:val="24"/>
        </w:rPr>
        <w:t xml:space="preserve">weekly </w:t>
      </w:r>
      <w:r w:rsidR="001B7591" w:rsidRPr="006E75CD">
        <w:rPr>
          <w:rFonts w:ascii="Times New Roman" w:hAnsi="Times New Roman" w:cs="Times New Roman"/>
          <w:sz w:val="24"/>
          <w:szCs w:val="24"/>
        </w:rPr>
        <w:t>(</w:t>
      </w:r>
      <w:r w:rsidR="00840F2E" w:rsidRPr="006E75CD">
        <w:rPr>
          <w:rFonts w:ascii="Times New Roman" w:hAnsi="Times New Roman" w:cs="Times New Roman"/>
          <w:sz w:val="24"/>
          <w:szCs w:val="24"/>
        </w:rPr>
        <w:t>170</w:t>
      </w:r>
      <w:r w:rsidR="00B82987" w:rsidRPr="006E75CD">
        <w:rPr>
          <w:rFonts w:ascii="Times New Roman" w:hAnsi="Times New Roman" w:cs="Times New Roman"/>
          <w:sz w:val="24"/>
          <w:szCs w:val="24"/>
        </w:rPr>
        <w:t>/220</w:t>
      </w:r>
      <w:r w:rsidR="00840F2E" w:rsidRPr="006E75CD">
        <w:rPr>
          <w:rFonts w:ascii="Times New Roman" w:hAnsi="Times New Roman" w:cs="Times New Roman"/>
          <w:sz w:val="24"/>
          <w:szCs w:val="24"/>
        </w:rPr>
        <w:t>, 81.4%</w:t>
      </w:r>
      <w:r w:rsidR="00157003" w:rsidRPr="006E75CD">
        <w:rPr>
          <w:rFonts w:ascii="Times New Roman" w:hAnsi="Times New Roman" w:cs="Times New Roman"/>
          <w:sz w:val="24"/>
          <w:szCs w:val="24"/>
        </w:rPr>
        <w:t xml:space="preserve">) </w:t>
      </w:r>
      <w:r w:rsidR="003556DA" w:rsidRPr="006E75CD">
        <w:rPr>
          <w:rFonts w:ascii="Times New Roman" w:hAnsi="Times New Roman" w:cs="Times New Roman"/>
          <w:sz w:val="24"/>
          <w:szCs w:val="24"/>
        </w:rPr>
        <w:t>with</w:t>
      </w:r>
      <w:r w:rsidR="006F3119" w:rsidRPr="006E75CD">
        <w:rPr>
          <w:rFonts w:ascii="Times New Roman" w:hAnsi="Times New Roman" w:cs="Times New Roman"/>
          <w:sz w:val="24"/>
          <w:szCs w:val="24"/>
        </w:rPr>
        <w:t xml:space="preserve"> </w:t>
      </w:r>
      <w:r w:rsidR="001B3058" w:rsidRPr="006E75CD">
        <w:rPr>
          <w:rFonts w:ascii="Times New Roman" w:hAnsi="Times New Roman" w:cs="Times New Roman"/>
          <w:sz w:val="24"/>
          <w:szCs w:val="24"/>
        </w:rPr>
        <w:t>46.8</w:t>
      </w:r>
      <w:r w:rsidR="006F3119" w:rsidRPr="006E75CD">
        <w:rPr>
          <w:rFonts w:ascii="Times New Roman" w:hAnsi="Times New Roman" w:cs="Times New Roman"/>
          <w:sz w:val="24"/>
          <w:szCs w:val="24"/>
        </w:rPr>
        <w:t xml:space="preserve">% </w:t>
      </w:r>
      <w:r w:rsidR="00944E06" w:rsidRPr="006E75CD">
        <w:rPr>
          <w:rFonts w:ascii="Times New Roman" w:hAnsi="Times New Roman" w:cs="Times New Roman"/>
          <w:sz w:val="24"/>
          <w:szCs w:val="24"/>
        </w:rPr>
        <w:t>(103/</w:t>
      </w:r>
      <w:r w:rsidR="00F92548" w:rsidRPr="006E75CD">
        <w:rPr>
          <w:rFonts w:ascii="Times New Roman" w:hAnsi="Times New Roman" w:cs="Times New Roman"/>
          <w:sz w:val="24"/>
          <w:szCs w:val="24"/>
        </w:rPr>
        <w:t xml:space="preserve">220) </w:t>
      </w:r>
      <w:r w:rsidR="006F3119" w:rsidRPr="006E75CD">
        <w:rPr>
          <w:rFonts w:ascii="Times New Roman" w:hAnsi="Times New Roman" w:cs="Times New Roman"/>
          <w:sz w:val="24"/>
          <w:szCs w:val="24"/>
        </w:rPr>
        <w:t xml:space="preserve">indicating they </w:t>
      </w:r>
      <w:r w:rsidR="00DD32BE" w:rsidRPr="006E75CD">
        <w:rPr>
          <w:rFonts w:ascii="Times New Roman" w:hAnsi="Times New Roman" w:cs="Times New Roman"/>
          <w:sz w:val="24"/>
          <w:szCs w:val="24"/>
        </w:rPr>
        <w:t xml:space="preserve">even </w:t>
      </w:r>
      <w:r w:rsidR="006F3119" w:rsidRPr="006E75CD">
        <w:rPr>
          <w:rFonts w:ascii="Times New Roman" w:hAnsi="Times New Roman" w:cs="Times New Roman"/>
          <w:sz w:val="24"/>
          <w:szCs w:val="24"/>
        </w:rPr>
        <w:t xml:space="preserve">check their page </w:t>
      </w:r>
      <w:r w:rsidR="00CF7AB9" w:rsidRPr="006E75CD">
        <w:rPr>
          <w:rFonts w:ascii="Times New Roman" w:hAnsi="Times New Roman" w:cs="Times New Roman"/>
          <w:sz w:val="24"/>
          <w:szCs w:val="24"/>
        </w:rPr>
        <w:t xml:space="preserve">at least </w:t>
      </w:r>
      <w:r w:rsidR="006F3119" w:rsidRPr="006E75CD">
        <w:rPr>
          <w:rFonts w:ascii="Times New Roman" w:hAnsi="Times New Roman" w:cs="Times New Roman"/>
          <w:sz w:val="24"/>
          <w:szCs w:val="24"/>
        </w:rPr>
        <w:t xml:space="preserve">daily. </w:t>
      </w:r>
      <w:r w:rsidR="00332FEB" w:rsidRPr="006E75CD">
        <w:rPr>
          <w:rFonts w:ascii="Times New Roman" w:hAnsi="Times New Roman" w:cs="Times New Roman"/>
          <w:sz w:val="24"/>
          <w:szCs w:val="24"/>
        </w:rPr>
        <w:t xml:space="preserve">See Table </w:t>
      </w:r>
      <w:r w:rsidR="00DC0B84" w:rsidRPr="006E75CD">
        <w:rPr>
          <w:rFonts w:ascii="Times New Roman" w:hAnsi="Times New Roman" w:cs="Times New Roman"/>
          <w:sz w:val="24"/>
          <w:szCs w:val="24"/>
        </w:rPr>
        <w:t>1</w:t>
      </w:r>
      <w:r w:rsidR="00332FEB" w:rsidRPr="006E75CD">
        <w:rPr>
          <w:rFonts w:ascii="Times New Roman" w:hAnsi="Times New Roman" w:cs="Times New Roman"/>
          <w:sz w:val="24"/>
          <w:szCs w:val="24"/>
        </w:rPr>
        <w:t>.</w:t>
      </w:r>
    </w:p>
    <w:p w14:paraId="57878625" w14:textId="526972C0" w:rsidR="007F58C7" w:rsidRPr="006E75CD" w:rsidRDefault="00D9143A" w:rsidP="000B6121">
      <w:pPr>
        <w:spacing w:after="0" w:line="480" w:lineRule="auto"/>
        <w:ind w:firstLine="720"/>
        <w:contextualSpacing/>
        <w:rPr>
          <w:rFonts w:ascii="Times New Roman" w:hAnsi="Times New Roman" w:cs="Times New Roman"/>
          <w:sz w:val="24"/>
          <w:szCs w:val="24"/>
        </w:rPr>
      </w:pPr>
      <w:r w:rsidRPr="006E75CD">
        <w:rPr>
          <w:rFonts w:ascii="Times New Roman" w:hAnsi="Times New Roman" w:cs="Times New Roman"/>
          <w:i/>
          <w:sz w:val="24"/>
          <w:szCs w:val="24"/>
        </w:rPr>
        <w:t>P</w:t>
      </w:r>
      <w:r w:rsidR="00AB1D5F" w:rsidRPr="006E75CD">
        <w:rPr>
          <w:rFonts w:ascii="Times New Roman" w:hAnsi="Times New Roman" w:cs="Times New Roman"/>
          <w:i/>
          <w:sz w:val="24"/>
          <w:szCs w:val="24"/>
        </w:rPr>
        <w:t>erceived utility</w:t>
      </w:r>
      <w:r w:rsidR="002563B8" w:rsidRPr="006E75CD">
        <w:rPr>
          <w:rFonts w:ascii="Times New Roman" w:hAnsi="Times New Roman" w:cs="Times New Roman"/>
          <w:i/>
          <w:sz w:val="24"/>
          <w:szCs w:val="24"/>
        </w:rPr>
        <w:t xml:space="preserve"> and</w:t>
      </w:r>
      <w:r w:rsidR="00B5352A" w:rsidRPr="006E75CD">
        <w:rPr>
          <w:rFonts w:ascii="Times New Roman" w:hAnsi="Times New Roman" w:cs="Times New Roman"/>
          <w:i/>
          <w:sz w:val="24"/>
          <w:szCs w:val="24"/>
        </w:rPr>
        <w:t xml:space="preserve"> </w:t>
      </w:r>
      <w:r w:rsidRPr="006E75CD">
        <w:rPr>
          <w:rFonts w:ascii="Times New Roman" w:hAnsi="Times New Roman" w:cs="Times New Roman"/>
          <w:i/>
          <w:sz w:val="24"/>
          <w:szCs w:val="24"/>
        </w:rPr>
        <w:t xml:space="preserve">prevalence </w:t>
      </w:r>
      <w:r w:rsidR="00AB1D5F" w:rsidRPr="006E75CD">
        <w:rPr>
          <w:rFonts w:ascii="Times New Roman" w:hAnsi="Times New Roman" w:cs="Times New Roman"/>
          <w:i/>
          <w:sz w:val="24"/>
          <w:szCs w:val="24"/>
        </w:rPr>
        <w:t>of mobile technology for health-related issues among RIHA.</w:t>
      </w:r>
      <w:r w:rsidR="008626E2" w:rsidRPr="006E75CD">
        <w:rPr>
          <w:rFonts w:ascii="Times New Roman" w:hAnsi="Times New Roman" w:cs="Times New Roman"/>
          <w:i/>
          <w:sz w:val="24"/>
          <w:szCs w:val="24"/>
        </w:rPr>
        <w:t xml:space="preserve"> </w:t>
      </w:r>
      <w:r w:rsidR="00615DF3" w:rsidRPr="006E75CD">
        <w:rPr>
          <w:rFonts w:ascii="Times New Roman" w:hAnsi="Times New Roman" w:cs="Times New Roman"/>
          <w:sz w:val="24"/>
          <w:szCs w:val="24"/>
        </w:rPr>
        <w:t>T</w:t>
      </w:r>
      <w:r w:rsidR="00BE79A0" w:rsidRPr="006E75CD">
        <w:rPr>
          <w:rFonts w:ascii="Times New Roman" w:hAnsi="Times New Roman" w:cs="Times New Roman"/>
          <w:sz w:val="24"/>
          <w:szCs w:val="24"/>
        </w:rPr>
        <w:t xml:space="preserve">he </w:t>
      </w:r>
      <w:r w:rsidR="000A7CD3" w:rsidRPr="006E75CD">
        <w:rPr>
          <w:rFonts w:ascii="Times New Roman" w:hAnsi="Times New Roman" w:cs="Times New Roman"/>
          <w:sz w:val="24"/>
          <w:szCs w:val="24"/>
        </w:rPr>
        <w:t>majority</w:t>
      </w:r>
      <w:r w:rsidR="00BE79A0" w:rsidRPr="006E75CD">
        <w:rPr>
          <w:rFonts w:ascii="Times New Roman" w:hAnsi="Times New Roman" w:cs="Times New Roman"/>
          <w:sz w:val="24"/>
          <w:szCs w:val="24"/>
        </w:rPr>
        <w:t xml:space="preserve"> of </w:t>
      </w:r>
      <w:r w:rsidR="00C52B41" w:rsidRPr="006E75CD">
        <w:rPr>
          <w:rFonts w:ascii="Times New Roman" w:hAnsi="Times New Roman" w:cs="Times New Roman"/>
          <w:sz w:val="24"/>
          <w:szCs w:val="24"/>
        </w:rPr>
        <w:t xml:space="preserve">participants </w:t>
      </w:r>
      <w:r w:rsidR="00473CFC" w:rsidRPr="006E75CD">
        <w:rPr>
          <w:rFonts w:ascii="Times New Roman" w:hAnsi="Times New Roman" w:cs="Times New Roman"/>
          <w:sz w:val="24"/>
          <w:szCs w:val="24"/>
        </w:rPr>
        <w:t>believe</w:t>
      </w:r>
      <w:r w:rsidR="007248C8" w:rsidRPr="006E75CD">
        <w:rPr>
          <w:rFonts w:ascii="Times New Roman" w:hAnsi="Times New Roman" w:cs="Times New Roman"/>
          <w:sz w:val="24"/>
          <w:szCs w:val="24"/>
        </w:rPr>
        <w:t>d</w:t>
      </w:r>
      <w:r w:rsidR="00473CFC" w:rsidRPr="006E75CD">
        <w:rPr>
          <w:rFonts w:ascii="Times New Roman" w:hAnsi="Times New Roman" w:cs="Times New Roman"/>
          <w:sz w:val="24"/>
          <w:szCs w:val="24"/>
        </w:rPr>
        <w:t xml:space="preserve"> that</w:t>
      </w:r>
      <w:r w:rsidR="00C52B41" w:rsidRPr="006E75CD">
        <w:rPr>
          <w:rFonts w:ascii="Times New Roman" w:hAnsi="Times New Roman" w:cs="Times New Roman"/>
          <w:sz w:val="24"/>
          <w:szCs w:val="24"/>
        </w:rPr>
        <w:t xml:space="preserve"> smartphone app</w:t>
      </w:r>
      <w:r w:rsidR="00473CFC" w:rsidRPr="006E75CD">
        <w:rPr>
          <w:rFonts w:ascii="Times New Roman" w:hAnsi="Times New Roman" w:cs="Times New Roman"/>
          <w:sz w:val="24"/>
          <w:szCs w:val="24"/>
        </w:rPr>
        <w:t>s</w:t>
      </w:r>
      <w:r w:rsidR="00C52B41" w:rsidRPr="006E75CD">
        <w:rPr>
          <w:rFonts w:ascii="Times New Roman" w:hAnsi="Times New Roman" w:cs="Times New Roman"/>
          <w:sz w:val="24"/>
          <w:szCs w:val="24"/>
        </w:rPr>
        <w:t xml:space="preserve"> can be used to change actions </w:t>
      </w:r>
      <w:r w:rsidR="00C52B41" w:rsidRPr="006E75CD">
        <w:rPr>
          <w:rFonts w:ascii="Times New Roman" w:hAnsi="Times New Roman" w:cs="Times New Roman"/>
          <w:sz w:val="24"/>
          <w:szCs w:val="24"/>
        </w:rPr>
        <w:lastRenderedPageBreak/>
        <w:t xml:space="preserve">or behaviors </w:t>
      </w:r>
      <w:r w:rsidR="00BE0E2C" w:rsidRPr="006E75CD">
        <w:rPr>
          <w:rFonts w:ascii="Times New Roman" w:hAnsi="Times New Roman" w:cs="Times New Roman"/>
          <w:sz w:val="24"/>
          <w:szCs w:val="24"/>
        </w:rPr>
        <w:t xml:space="preserve">(265/324, 82.8 </w:t>
      </w:r>
      <w:r w:rsidR="00C52B41" w:rsidRPr="006E75CD">
        <w:rPr>
          <w:rFonts w:ascii="Times New Roman" w:hAnsi="Times New Roman" w:cs="Times New Roman"/>
          <w:sz w:val="24"/>
          <w:szCs w:val="24"/>
        </w:rPr>
        <w:t>%)</w:t>
      </w:r>
      <w:r w:rsidR="00477275" w:rsidRPr="006E75CD">
        <w:rPr>
          <w:rFonts w:ascii="Times New Roman" w:hAnsi="Times New Roman" w:cs="Times New Roman"/>
          <w:sz w:val="24"/>
          <w:szCs w:val="24"/>
        </w:rPr>
        <w:t xml:space="preserve">; however, only a </w:t>
      </w:r>
      <w:r w:rsidR="0029016D" w:rsidRPr="006E75CD">
        <w:rPr>
          <w:rFonts w:ascii="Times New Roman" w:hAnsi="Times New Roman" w:cs="Times New Roman"/>
          <w:sz w:val="24"/>
          <w:szCs w:val="24"/>
        </w:rPr>
        <w:t>quarter</w:t>
      </w:r>
      <w:r w:rsidR="00477275" w:rsidRPr="006E75CD">
        <w:rPr>
          <w:rFonts w:ascii="Times New Roman" w:hAnsi="Times New Roman" w:cs="Times New Roman"/>
          <w:sz w:val="24"/>
          <w:szCs w:val="24"/>
        </w:rPr>
        <w:t xml:space="preserve"> </w:t>
      </w:r>
      <w:r w:rsidR="007C0494" w:rsidRPr="006E75CD">
        <w:rPr>
          <w:rFonts w:ascii="Times New Roman" w:hAnsi="Times New Roman" w:cs="Times New Roman"/>
          <w:sz w:val="24"/>
          <w:szCs w:val="24"/>
        </w:rPr>
        <w:t xml:space="preserve">of participants </w:t>
      </w:r>
      <w:r w:rsidR="00477275" w:rsidRPr="006E75CD">
        <w:rPr>
          <w:rFonts w:ascii="Times New Roman" w:hAnsi="Times New Roman" w:cs="Times New Roman"/>
          <w:sz w:val="24"/>
          <w:szCs w:val="24"/>
        </w:rPr>
        <w:t xml:space="preserve">had ever used </w:t>
      </w:r>
      <w:r w:rsidR="00C17217" w:rsidRPr="006E75CD">
        <w:rPr>
          <w:rFonts w:ascii="Times New Roman" w:hAnsi="Times New Roman" w:cs="Times New Roman"/>
          <w:sz w:val="24"/>
          <w:szCs w:val="24"/>
        </w:rPr>
        <w:t>an app</w:t>
      </w:r>
      <w:r w:rsidR="00477275" w:rsidRPr="006E75CD">
        <w:rPr>
          <w:rFonts w:ascii="Times New Roman" w:hAnsi="Times New Roman" w:cs="Times New Roman"/>
          <w:sz w:val="24"/>
          <w:szCs w:val="24"/>
        </w:rPr>
        <w:t xml:space="preserve"> for this purpose (</w:t>
      </w:r>
      <w:r w:rsidR="005333A7" w:rsidRPr="006E75CD">
        <w:rPr>
          <w:rFonts w:ascii="Times New Roman" w:hAnsi="Times New Roman" w:cs="Times New Roman"/>
          <w:sz w:val="24"/>
          <w:szCs w:val="24"/>
        </w:rPr>
        <w:t>8</w:t>
      </w:r>
      <w:r w:rsidR="00830663" w:rsidRPr="006E75CD">
        <w:rPr>
          <w:rFonts w:ascii="Times New Roman" w:hAnsi="Times New Roman" w:cs="Times New Roman"/>
          <w:sz w:val="24"/>
          <w:szCs w:val="24"/>
        </w:rPr>
        <w:t>1</w:t>
      </w:r>
      <w:r w:rsidR="00477275" w:rsidRPr="006E75CD">
        <w:rPr>
          <w:rFonts w:ascii="Times New Roman" w:hAnsi="Times New Roman" w:cs="Times New Roman"/>
          <w:sz w:val="24"/>
          <w:szCs w:val="24"/>
        </w:rPr>
        <w:t xml:space="preserve">/324, </w:t>
      </w:r>
      <w:r w:rsidR="00484B5B" w:rsidRPr="006E75CD">
        <w:rPr>
          <w:rFonts w:ascii="Times New Roman" w:hAnsi="Times New Roman" w:cs="Times New Roman"/>
          <w:sz w:val="24"/>
          <w:szCs w:val="24"/>
        </w:rPr>
        <w:t>25.1</w:t>
      </w:r>
      <w:r w:rsidR="00477275" w:rsidRPr="006E75CD">
        <w:rPr>
          <w:rFonts w:ascii="Times New Roman" w:hAnsi="Times New Roman" w:cs="Times New Roman"/>
          <w:sz w:val="24"/>
          <w:szCs w:val="24"/>
        </w:rPr>
        <w:t>%).</w:t>
      </w:r>
      <w:r w:rsidR="00602801" w:rsidRPr="006E75CD">
        <w:rPr>
          <w:rFonts w:ascii="Times New Roman" w:hAnsi="Times New Roman" w:cs="Times New Roman"/>
          <w:sz w:val="24"/>
          <w:szCs w:val="24"/>
        </w:rPr>
        <w:t xml:space="preserve"> </w:t>
      </w:r>
      <w:r w:rsidR="00AF55BD" w:rsidRPr="006E75CD">
        <w:rPr>
          <w:rFonts w:ascii="Times New Roman" w:hAnsi="Times New Roman" w:cs="Times New Roman"/>
          <w:sz w:val="24"/>
          <w:szCs w:val="24"/>
        </w:rPr>
        <w:t>Among those who had used</w:t>
      </w:r>
      <w:r w:rsidR="00B5352A" w:rsidRPr="006E75CD">
        <w:rPr>
          <w:rFonts w:ascii="Times New Roman" w:hAnsi="Times New Roman" w:cs="Times New Roman"/>
          <w:sz w:val="24"/>
          <w:szCs w:val="24"/>
        </w:rPr>
        <w:t xml:space="preserve"> an</w:t>
      </w:r>
      <w:r w:rsidR="00017175" w:rsidRPr="006E75CD">
        <w:rPr>
          <w:rFonts w:ascii="Times New Roman" w:hAnsi="Times New Roman" w:cs="Times New Roman"/>
          <w:sz w:val="24"/>
          <w:szCs w:val="24"/>
        </w:rPr>
        <w:t xml:space="preserve"> app </w:t>
      </w:r>
      <w:r w:rsidR="000573CA" w:rsidRPr="006E75CD">
        <w:rPr>
          <w:rFonts w:ascii="Times New Roman" w:hAnsi="Times New Roman" w:cs="Times New Roman"/>
          <w:sz w:val="24"/>
          <w:szCs w:val="24"/>
        </w:rPr>
        <w:t>to manage</w:t>
      </w:r>
      <w:r w:rsidR="00017175" w:rsidRPr="006E75CD">
        <w:rPr>
          <w:rFonts w:ascii="Times New Roman" w:hAnsi="Times New Roman" w:cs="Times New Roman"/>
          <w:sz w:val="24"/>
          <w:szCs w:val="24"/>
        </w:rPr>
        <w:t xml:space="preserve"> a health behavior, </w:t>
      </w:r>
      <w:r w:rsidR="00906CBA" w:rsidRPr="006E75CD">
        <w:rPr>
          <w:rFonts w:ascii="Times New Roman" w:hAnsi="Times New Roman" w:cs="Times New Roman"/>
          <w:sz w:val="24"/>
          <w:szCs w:val="24"/>
        </w:rPr>
        <w:t xml:space="preserve">most reported </w:t>
      </w:r>
      <w:r w:rsidR="00602801" w:rsidRPr="006E75CD">
        <w:rPr>
          <w:rFonts w:ascii="Times New Roman" w:hAnsi="Times New Roman" w:cs="Times New Roman"/>
          <w:sz w:val="24"/>
          <w:szCs w:val="24"/>
        </w:rPr>
        <w:t>app use for</w:t>
      </w:r>
      <w:r w:rsidR="00906CBA" w:rsidRPr="006E75CD">
        <w:rPr>
          <w:rFonts w:ascii="Times New Roman" w:hAnsi="Times New Roman" w:cs="Times New Roman"/>
          <w:sz w:val="24"/>
          <w:szCs w:val="24"/>
        </w:rPr>
        <w:t xml:space="preserve"> multiple health behaviors </w:t>
      </w:r>
      <w:commentRangeStart w:id="122"/>
      <w:commentRangeStart w:id="123"/>
      <w:r w:rsidR="00906CBA" w:rsidRPr="006E75CD">
        <w:rPr>
          <w:rFonts w:ascii="Times New Roman" w:hAnsi="Times New Roman" w:cs="Times New Roman"/>
          <w:sz w:val="24"/>
          <w:szCs w:val="24"/>
        </w:rPr>
        <w:t>(</w:t>
      </w:r>
      <w:proofErr w:type="spellStart"/>
      <w:r w:rsidR="00906CBA" w:rsidRPr="006E75CD">
        <w:rPr>
          <w:rFonts w:ascii="Times New Roman" w:hAnsi="Times New Roman" w:cs="Times New Roman"/>
          <w:sz w:val="24"/>
          <w:szCs w:val="24"/>
        </w:rPr>
        <w:t>xx.x</w:t>
      </w:r>
      <w:proofErr w:type="spellEnd"/>
      <w:r w:rsidR="00906CBA" w:rsidRPr="006E75CD">
        <w:rPr>
          <w:rFonts w:ascii="Times New Roman" w:hAnsi="Times New Roman" w:cs="Times New Roman"/>
          <w:sz w:val="24"/>
          <w:szCs w:val="24"/>
        </w:rPr>
        <w:t xml:space="preserve">%). </w:t>
      </w:r>
      <w:commentRangeEnd w:id="122"/>
      <w:r w:rsidR="00551D81" w:rsidRPr="006E75CD">
        <w:rPr>
          <w:rStyle w:val="CommentReference"/>
          <w:rFonts w:ascii="Times New Roman" w:hAnsi="Times New Roman" w:cs="Times New Roman"/>
          <w:rPrChange w:id="124" w:author="Neil, Jordan M (HSC)" w:date="2022-01-03T16:23:00Z">
            <w:rPr>
              <w:rStyle w:val="CommentReference"/>
            </w:rPr>
          </w:rPrChange>
        </w:rPr>
        <w:commentReference w:id="122"/>
      </w:r>
      <w:commentRangeEnd w:id="123"/>
      <w:r w:rsidR="006F3AF5" w:rsidRPr="006E75CD">
        <w:rPr>
          <w:rStyle w:val="CommentReference"/>
          <w:rFonts w:ascii="Times New Roman" w:hAnsi="Times New Roman" w:cs="Times New Roman"/>
          <w:rPrChange w:id="125" w:author="Neil, Jordan M (HSC)" w:date="2022-01-03T16:23:00Z">
            <w:rPr>
              <w:rStyle w:val="CommentReference"/>
            </w:rPr>
          </w:rPrChange>
        </w:rPr>
        <w:commentReference w:id="123"/>
      </w:r>
      <w:r w:rsidR="00906CBA" w:rsidRPr="006E75CD">
        <w:rPr>
          <w:rFonts w:ascii="Times New Roman" w:hAnsi="Times New Roman" w:cs="Times New Roman"/>
          <w:sz w:val="24"/>
          <w:szCs w:val="24"/>
        </w:rPr>
        <w:t>T</w:t>
      </w:r>
      <w:r w:rsidR="00017175" w:rsidRPr="006E75CD">
        <w:rPr>
          <w:rFonts w:ascii="Times New Roman" w:hAnsi="Times New Roman" w:cs="Times New Roman"/>
          <w:sz w:val="24"/>
          <w:szCs w:val="24"/>
        </w:rPr>
        <w:t>he most common</w:t>
      </w:r>
      <w:r w:rsidR="006F3AF5" w:rsidRPr="006E75CD">
        <w:rPr>
          <w:rFonts w:ascii="Times New Roman" w:hAnsi="Times New Roman" w:cs="Times New Roman"/>
          <w:sz w:val="24"/>
          <w:szCs w:val="24"/>
        </w:rPr>
        <w:t xml:space="preserve"> health behavior apps used</w:t>
      </w:r>
      <w:r w:rsidR="00017175" w:rsidRPr="006E75CD">
        <w:rPr>
          <w:rFonts w:ascii="Times New Roman" w:hAnsi="Times New Roman" w:cs="Times New Roman"/>
          <w:sz w:val="24"/>
          <w:szCs w:val="24"/>
        </w:rPr>
        <w:t xml:space="preserve"> were </w:t>
      </w:r>
      <w:r w:rsidR="004971FE" w:rsidRPr="006E75CD">
        <w:rPr>
          <w:rFonts w:ascii="Times New Roman" w:hAnsi="Times New Roman" w:cs="Times New Roman"/>
          <w:sz w:val="24"/>
          <w:szCs w:val="24"/>
        </w:rPr>
        <w:t xml:space="preserve">for </w:t>
      </w:r>
      <w:r w:rsidR="006672CC" w:rsidRPr="006E75CD">
        <w:rPr>
          <w:rFonts w:ascii="Times New Roman" w:hAnsi="Times New Roman" w:cs="Times New Roman"/>
          <w:sz w:val="24"/>
          <w:szCs w:val="24"/>
        </w:rPr>
        <w:t xml:space="preserve">physical activity </w:t>
      </w:r>
      <w:r w:rsidR="00E12159" w:rsidRPr="006E75CD">
        <w:rPr>
          <w:rFonts w:ascii="Times New Roman" w:hAnsi="Times New Roman" w:cs="Times New Roman"/>
          <w:sz w:val="24"/>
          <w:szCs w:val="24"/>
        </w:rPr>
        <w:t>(</w:t>
      </w:r>
      <w:r w:rsidR="00FD3668" w:rsidRPr="006E75CD">
        <w:rPr>
          <w:rFonts w:ascii="Times New Roman" w:hAnsi="Times New Roman" w:cs="Times New Roman"/>
          <w:sz w:val="24"/>
          <w:szCs w:val="24"/>
        </w:rPr>
        <w:t>42</w:t>
      </w:r>
      <w:r w:rsidR="00C04E31" w:rsidRPr="006E75CD">
        <w:rPr>
          <w:rFonts w:ascii="Times New Roman" w:hAnsi="Times New Roman" w:cs="Times New Roman"/>
          <w:sz w:val="24"/>
          <w:szCs w:val="24"/>
        </w:rPr>
        <w:t>/</w:t>
      </w:r>
      <w:r w:rsidR="000D2B7F" w:rsidRPr="006E75CD">
        <w:rPr>
          <w:rFonts w:ascii="Times New Roman" w:hAnsi="Times New Roman" w:cs="Times New Roman"/>
          <w:sz w:val="24"/>
          <w:szCs w:val="24"/>
        </w:rPr>
        <w:t>81</w:t>
      </w:r>
      <w:r w:rsidR="00C04E31" w:rsidRPr="006E75CD">
        <w:rPr>
          <w:rFonts w:ascii="Times New Roman" w:hAnsi="Times New Roman" w:cs="Times New Roman"/>
          <w:sz w:val="24"/>
          <w:szCs w:val="24"/>
        </w:rPr>
        <w:t xml:space="preserve">, </w:t>
      </w:r>
      <w:r w:rsidR="00FD3668" w:rsidRPr="006E75CD">
        <w:rPr>
          <w:rFonts w:ascii="Times New Roman" w:hAnsi="Times New Roman" w:cs="Times New Roman"/>
          <w:sz w:val="24"/>
          <w:szCs w:val="24"/>
        </w:rPr>
        <w:t>51.2</w:t>
      </w:r>
      <w:r w:rsidR="006672CC" w:rsidRPr="006E75CD">
        <w:rPr>
          <w:rFonts w:ascii="Times New Roman" w:hAnsi="Times New Roman" w:cs="Times New Roman"/>
          <w:sz w:val="24"/>
          <w:szCs w:val="24"/>
        </w:rPr>
        <w:t>%)</w:t>
      </w:r>
      <w:r w:rsidR="00C97E5A" w:rsidRPr="006E75CD">
        <w:rPr>
          <w:rFonts w:ascii="Times New Roman" w:hAnsi="Times New Roman" w:cs="Times New Roman"/>
          <w:sz w:val="24"/>
          <w:szCs w:val="24"/>
        </w:rPr>
        <w:t xml:space="preserve">, </w:t>
      </w:r>
      <w:r w:rsidR="006672CC" w:rsidRPr="006E75CD">
        <w:rPr>
          <w:rFonts w:ascii="Times New Roman" w:hAnsi="Times New Roman" w:cs="Times New Roman"/>
          <w:sz w:val="24"/>
          <w:szCs w:val="24"/>
        </w:rPr>
        <w:t xml:space="preserve">food/calorie tracking </w:t>
      </w:r>
      <w:r w:rsidR="00CD0F20" w:rsidRPr="006E75CD">
        <w:rPr>
          <w:rFonts w:ascii="Times New Roman" w:hAnsi="Times New Roman" w:cs="Times New Roman"/>
          <w:sz w:val="24"/>
          <w:szCs w:val="24"/>
        </w:rPr>
        <w:t>(4</w:t>
      </w:r>
      <w:r w:rsidR="00FE3357" w:rsidRPr="006E75CD">
        <w:rPr>
          <w:rFonts w:ascii="Times New Roman" w:hAnsi="Times New Roman" w:cs="Times New Roman"/>
          <w:sz w:val="24"/>
          <w:szCs w:val="24"/>
        </w:rPr>
        <w:t>1</w:t>
      </w:r>
      <w:r w:rsidR="00CD0F20" w:rsidRPr="006E75CD">
        <w:rPr>
          <w:rFonts w:ascii="Times New Roman" w:hAnsi="Times New Roman" w:cs="Times New Roman"/>
          <w:sz w:val="24"/>
          <w:szCs w:val="24"/>
        </w:rPr>
        <w:t>/</w:t>
      </w:r>
      <w:r w:rsidR="000D2B7F" w:rsidRPr="006E75CD">
        <w:rPr>
          <w:rFonts w:ascii="Times New Roman" w:hAnsi="Times New Roman" w:cs="Times New Roman"/>
          <w:sz w:val="24"/>
          <w:szCs w:val="24"/>
        </w:rPr>
        <w:t>81</w:t>
      </w:r>
      <w:r w:rsidR="00CD0F20" w:rsidRPr="006E75CD">
        <w:rPr>
          <w:rFonts w:ascii="Times New Roman" w:hAnsi="Times New Roman" w:cs="Times New Roman"/>
          <w:sz w:val="24"/>
          <w:szCs w:val="24"/>
        </w:rPr>
        <w:t>, 5</w:t>
      </w:r>
      <w:r w:rsidR="00701072" w:rsidRPr="006E75CD">
        <w:rPr>
          <w:rFonts w:ascii="Times New Roman" w:hAnsi="Times New Roman" w:cs="Times New Roman"/>
          <w:sz w:val="24"/>
          <w:szCs w:val="24"/>
        </w:rPr>
        <w:t>0.0</w:t>
      </w:r>
      <w:r w:rsidR="00CD0F20" w:rsidRPr="006E75CD">
        <w:rPr>
          <w:rFonts w:ascii="Times New Roman" w:hAnsi="Times New Roman" w:cs="Times New Roman"/>
          <w:sz w:val="24"/>
          <w:szCs w:val="24"/>
        </w:rPr>
        <w:t xml:space="preserve">%), </w:t>
      </w:r>
      <w:r w:rsidR="00C97E5A" w:rsidRPr="006E75CD">
        <w:rPr>
          <w:rFonts w:ascii="Times New Roman" w:hAnsi="Times New Roman" w:cs="Times New Roman"/>
          <w:sz w:val="24"/>
          <w:szCs w:val="24"/>
        </w:rPr>
        <w:t xml:space="preserve">and medication reminders </w:t>
      </w:r>
      <w:r w:rsidR="0073327D" w:rsidRPr="006E75CD">
        <w:rPr>
          <w:rFonts w:ascii="Times New Roman" w:hAnsi="Times New Roman" w:cs="Times New Roman"/>
          <w:sz w:val="24"/>
          <w:szCs w:val="24"/>
        </w:rPr>
        <w:t>(4</w:t>
      </w:r>
      <w:r w:rsidR="00133C0C" w:rsidRPr="006E75CD">
        <w:rPr>
          <w:rFonts w:ascii="Times New Roman" w:hAnsi="Times New Roman" w:cs="Times New Roman"/>
          <w:sz w:val="24"/>
          <w:szCs w:val="24"/>
        </w:rPr>
        <w:t>0</w:t>
      </w:r>
      <w:r w:rsidR="0073327D" w:rsidRPr="006E75CD">
        <w:rPr>
          <w:rFonts w:ascii="Times New Roman" w:hAnsi="Times New Roman" w:cs="Times New Roman"/>
          <w:sz w:val="24"/>
          <w:szCs w:val="24"/>
        </w:rPr>
        <w:t xml:space="preserve">/81, </w:t>
      </w:r>
      <w:r w:rsidR="00BB1608" w:rsidRPr="006E75CD">
        <w:rPr>
          <w:rFonts w:ascii="Times New Roman" w:hAnsi="Times New Roman" w:cs="Times New Roman"/>
          <w:sz w:val="24"/>
          <w:szCs w:val="24"/>
        </w:rPr>
        <w:t>48.8</w:t>
      </w:r>
      <w:r w:rsidR="0073327D" w:rsidRPr="006E75CD">
        <w:rPr>
          <w:rFonts w:ascii="Times New Roman" w:hAnsi="Times New Roman" w:cs="Times New Roman"/>
          <w:sz w:val="24"/>
          <w:szCs w:val="24"/>
        </w:rPr>
        <w:t>%).</w:t>
      </w:r>
    </w:p>
    <w:p w14:paraId="13588588" w14:textId="35B80DEC" w:rsidR="000B710C" w:rsidRPr="006E75CD" w:rsidRDefault="000B710C" w:rsidP="00212CD7">
      <w:pPr>
        <w:spacing w:line="480" w:lineRule="auto"/>
        <w:contextualSpacing/>
        <w:rPr>
          <w:rFonts w:ascii="Times New Roman" w:hAnsi="Times New Roman" w:cs="Times New Roman"/>
          <w:b/>
          <w:sz w:val="24"/>
          <w:szCs w:val="24"/>
        </w:rPr>
      </w:pPr>
      <w:commentRangeStart w:id="126"/>
      <w:commentRangeStart w:id="127"/>
      <w:commentRangeStart w:id="128"/>
      <w:r w:rsidRPr="006E75CD">
        <w:rPr>
          <w:rFonts w:ascii="Times New Roman" w:hAnsi="Times New Roman" w:cs="Times New Roman"/>
          <w:b/>
          <w:sz w:val="24"/>
          <w:szCs w:val="24"/>
        </w:rPr>
        <w:t>Discussion</w:t>
      </w:r>
      <w:commentRangeEnd w:id="126"/>
      <w:r w:rsidR="002C6496" w:rsidRPr="006E75CD">
        <w:rPr>
          <w:rStyle w:val="CommentReference"/>
          <w:rFonts w:ascii="Times New Roman" w:hAnsi="Times New Roman" w:cs="Times New Roman"/>
          <w:rPrChange w:id="129" w:author="Neil, Jordan M (HSC)" w:date="2022-01-03T16:23:00Z">
            <w:rPr>
              <w:rStyle w:val="CommentReference"/>
            </w:rPr>
          </w:rPrChange>
        </w:rPr>
        <w:commentReference w:id="126"/>
      </w:r>
      <w:commentRangeEnd w:id="127"/>
      <w:r w:rsidR="00FF6337" w:rsidRPr="006E75CD">
        <w:rPr>
          <w:rStyle w:val="CommentReference"/>
          <w:rFonts w:ascii="Times New Roman" w:hAnsi="Times New Roman" w:cs="Times New Roman"/>
          <w:rPrChange w:id="130" w:author="Neil, Jordan M (HSC)" w:date="2022-01-03T16:23:00Z">
            <w:rPr>
              <w:rStyle w:val="CommentReference"/>
            </w:rPr>
          </w:rPrChange>
        </w:rPr>
        <w:commentReference w:id="127"/>
      </w:r>
      <w:commentRangeEnd w:id="128"/>
      <w:r w:rsidR="006E4B82" w:rsidRPr="006E75CD">
        <w:rPr>
          <w:rStyle w:val="CommentReference"/>
          <w:rFonts w:ascii="Times New Roman" w:hAnsi="Times New Roman" w:cs="Times New Roman"/>
          <w:rPrChange w:id="131" w:author="Neil, Jordan M (HSC)" w:date="2022-01-03T16:23:00Z">
            <w:rPr>
              <w:rStyle w:val="CommentReference"/>
            </w:rPr>
          </w:rPrChange>
        </w:rPr>
        <w:commentReference w:id="128"/>
      </w:r>
    </w:p>
    <w:p w14:paraId="27302134" w14:textId="70B85601" w:rsidR="001F127D" w:rsidRPr="006E75CD" w:rsidRDefault="00FD0360" w:rsidP="002C6496">
      <w:pPr>
        <w:spacing w:line="480" w:lineRule="auto"/>
        <w:contextualSpacing/>
        <w:rPr>
          <w:rFonts w:ascii="Times New Roman" w:hAnsi="Times New Roman" w:cs="Times New Roman"/>
          <w:sz w:val="24"/>
          <w:szCs w:val="24"/>
        </w:rPr>
      </w:pPr>
      <w:r w:rsidRPr="006E75CD">
        <w:rPr>
          <w:rFonts w:ascii="Times New Roman" w:hAnsi="Times New Roman" w:cs="Times New Roman"/>
          <w:b/>
          <w:sz w:val="24"/>
          <w:szCs w:val="24"/>
        </w:rPr>
        <w:tab/>
      </w:r>
      <w:r w:rsidR="001F127D" w:rsidRPr="006E75CD">
        <w:rPr>
          <w:rFonts w:ascii="Times New Roman" w:hAnsi="Times New Roman" w:cs="Times New Roman"/>
          <w:sz w:val="24"/>
          <w:szCs w:val="24"/>
        </w:rPr>
        <w:t xml:space="preserve">Study findings indicate that </w:t>
      </w:r>
      <w:r w:rsidR="00924686" w:rsidRPr="006E75CD">
        <w:rPr>
          <w:rFonts w:ascii="Times New Roman" w:hAnsi="Times New Roman" w:cs="Times New Roman"/>
          <w:sz w:val="24"/>
          <w:szCs w:val="24"/>
        </w:rPr>
        <w:t xml:space="preserve">RIHA regularly access and use </w:t>
      </w:r>
      <w:del w:id="132" w:author="Neil, Jordan M (HSC)" w:date="2022-01-03T16:20:00Z">
        <w:r w:rsidR="00924686" w:rsidRPr="006E75CD" w:rsidDel="00C41AED">
          <w:rPr>
            <w:rFonts w:ascii="Times New Roman" w:hAnsi="Times New Roman" w:cs="Times New Roman"/>
            <w:sz w:val="24"/>
            <w:szCs w:val="24"/>
          </w:rPr>
          <w:delText xml:space="preserve">digital </w:delText>
        </w:r>
      </w:del>
      <w:ins w:id="133" w:author="Neil, Jordan M (HSC)" w:date="2022-01-03T16:20:00Z">
        <w:r w:rsidR="00C41AED" w:rsidRPr="006E75CD">
          <w:rPr>
            <w:rFonts w:ascii="Times New Roman" w:hAnsi="Times New Roman" w:cs="Times New Roman"/>
            <w:sz w:val="24"/>
            <w:szCs w:val="24"/>
          </w:rPr>
          <w:t xml:space="preserve">mobile </w:t>
        </w:r>
      </w:ins>
      <w:r w:rsidR="00924686" w:rsidRPr="006E75CD">
        <w:rPr>
          <w:rFonts w:ascii="Times New Roman" w:hAnsi="Times New Roman" w:cs="Times New Roman"/>
          <w:sz w:val="24"/>
          <w:szCs w:val="24"/>
        </w:rPr>
        <w:t xml:space="preserve">technologies </w:t>
      </w:r>
      <w:r w:rsidR="00036495" w:rsidRPr="006E75CD">
        <w:rPr>
          <w:rFonts w:ascii="Times New Roman" w:hAnsi="Times New Roman" w:cs="Times New Roman"/>
          <w:sz w:val="24"/>
          <w:szCs w:val="24"/>
        </w:rPr>
        <w:t>(e.g., email, Facebook, Internet)</w:t>
      </w:r>
      <w:r w:rsidR="001F127D" w:rsidRPr="006E75CD">
        <w:rPr>
          <w:rFonts w:ascii="Times New Roman" w:hAnsi="Times New Roman" w:cs="Times New Roman"/>
          <w:sz w:val="24"/>
          <w:szCs w:val="24"/>
        </w:rPr>
        <w:t>. Further,</w:t>
      </w:r>
      <w:r w:rsidR="00924686" w:rsidRPr="006E75CD">
        <w:rPr>
          <w:rFonts w:ascii="Times New Roman" w:hAnsi="Times New Roman" w:cs="Times New Roman"/>
          <w:sz w:val="24"/>
          <w:szCs w:val="24"/>
        </w:rPr>
        <w:t xml:space="preserve"> most </w:t>
      </w:r>
      <w:r w:rsidR="00036495" w:rsidRPr="006E75CD">
        <w:rPr>
          <w:rFonts w:ascii="Times New Roman" w:hAnsi="Times New Roman" w:cs="Times New Roman"/>
          <w:sz w:val="24"/>
          <w:szCs w:val="24"/>
        </w:rPr>
        <w:t xml:space="preserve">RIHA </w:t>
      </w:r>
      <w:r w:rsidR="00924686" w:rsidRPr="006E75CD">
        <w:rPr>
          <w:rFonts w:ascii="Times New Roman" w:hAnsi="Times New Roman" w:cs="Times New Roman"/>
          <w:sz w:val="24"/>
          <w:szCs w:val="24"/>
        </w:rPr>
        <w:t xml:space="preserve">believe that smartphone apps can </w:t>
      </w:r>
      <w:r w:rsidR="00036495" w:rsidRPr="006E75CD">
        <w:rPr>
          <w:rFonts w:ascii="Times New Roman" w:hAnsi="Times New Roman" w:cs="Times New Roman"/>
          <w:sz w:val="24"/>
          <w:szCs w:val="24"/>
        </w:rPr>
        <w:t xml:space="preserve">help them </w:t>
      </w:r>
      <w:r w:rsidR="001F127D" w:rsidRPr="006E75CD">
        <w:rPr>
          <w:rFonts w:ascii="Times New Roman" w:hAnsi="Times New Roman" w:cs="Times New Roman"/>
          <w:sz w:val="24"/>
          <w:szCs w:val="24"/>
        </w:rPr>
        <w:t xml:space="preserve">to </w:t>
      </w:r>
      <w:r w:rsidR="00036495" w:rsidRPr="006E75CD">
        <w:rPr>
          <w:rFonts w:ascii="Times New Roman" w:hAnsi="Times New Roman" w:cs="Times New Roman"/>
          <w:sz w:val="24"/>
          <w:szCs w:val="24"/>
        </w:rPr>
        <w:t>change their</w:t>
      </w:r>
      <w:r w:rsidR="00924686" w:rsidRPr="006E75CD">
        <w:rPr>
          <w:rFonts w:ascii="Times New Roman" w:hAnsi="Times New Roman" w:cs="Times New Roman"/>
          <w:sz w:val="24"/>
          <w:szCs w:val="24"/>
        </w:rPr>
        <w:t xml:space="preserve"> actions or behaviors. </w:t>
      </w:r>
      <w:r w:rsidR="001F127D" w:rsidRPr="006E75CD">
        <w:rPr>
          <w:rFonts w:ascii="Times New Roman" w:hAnsi="Times New Roman" w:cs="Times New Roman"/>
          <w:sz w:val="24"/>
          <w:szCs w:val="24"/>
        </w:rPr>
        <w:t xml:space="preserve">However, most RIHA participants reported that they had never used apps for this purpose. Scalable and secure </w:t>
      </w:r>
      <w:del w:id="134" w:author="Neil, Jordan M (HSC)" w:date="2022-01-03T16:20:00Z">
        <w:r w:rsidR="0043726E" w:rsidRPr="006E75CD" w:rsidDel="00C41AED">
          <w:rPr>
            <w:rFonts w:ascii="Times New Roman" w:hAnsi="Times New Roman" w:cs="Times New Roman"/>
            <w:sz w:val="24"/>
            <w:szCs w:val="24"/>
          </w:rPr>
          <w:delText>digital</w:delText>
        </w:r>
        <w:r w:rsidR="001F127D" w:rsidRPr="006E75CD" w:rsidDel="00C41AED">
          <w:rPr>
            <w:rFonts w:ascii="Times New Roman" w:hAnsi="Times New Roman" w:cs="Times New Roman"/>
            <w:sz w:val="24"/>
            <w:szCs w:val="24"/>
          </w:rPr>
          <w:delText xml:space="preserve"> </w:delText>
        </w:r>
      </w:del>
      <w:ins w:id="135" w:author="Neil, Jordan M (HSC)" w:date="2022-01-03T16:20:00Z">
        <w:r w:rsidR="00C41AED" w:rsidRPr="006E75CD">
          <w:rPr>
            <w:rFonts w:ascii="Times New Roman" w:hAnsi="Times New Roman" w:cs="Times New Roman"/>
            <w:sz w:val="24"/>
            <w:szCs w:val="24"/>
          </w:rPr>
          <w:t xml:space="preserve">mobile </w:t>
        </w:r>
      </w:ins>
      <w:r w:rsidR="001F127D" w:rsidRPr="006E75CD">
        <w:rPr>
          <w:rFonts w:ascii="Times New Roman" w:hAnsi="Times New Roman" w:cs="Times New Roman"/>
          <w:sz w:val="24"/>
          <w:szCs w:val="24"/>
        </w:rPr>
        <w:t>health interventions are needed to increase access to empirically supported treatments for RIHA</w:t>
      </w:r>
      <w:ins w:id="136" w:author="Neil, Jordan M (HSC)" w:date="2022-01-03T15:11:00Z">
        <w:r w:rsidR="005F47C5" w:rsidRPr="006E75CD">
          <w:rPr>
            <w:rFonts w:ascii="Times New Roman" w:hAnsi="Times New Roman" w:cs="Times New Roman"/>
            <w:sz w:val="24"/>
            <w:szCs w:val="24"/>
          </w:rPr>
          <w:t>,</w:t>
        </w:r>
      </w:ins>
      <w:del w:id="137" w:author="Neil, Jordan M (HSC)" w:date="2022-01-03T14:50:00Z">
        <w:r w:rsidR="001F127D" w:rsidRPr="006E75CD" w:rsidDel="006C115A">
          <w:rPr>
            <w:rFonts w:ascii="Times New Roman" w:hAnsi="Times New Roman" w:cs="Times New Roman"/>
            <w:sz w:val="24"/>
            <w:szCs w:val="24"/>
          </w:rPr>
          <w:delText xml:space="preserve">. </w:delText>
        </w:r>
        <w:r w:rsidR="009A578E" w:rsidRPr="006E75CD" w:rsidDel="006C115A">
          <w:rPr>
            <w:rFonts w:ascii="Times New Roman" w:hAnsi="Times New Roman" w:cs="Times New Roman"/>
            <w:sz w:val="24"/>
            <w:szCs w:val="24"/>
          </w:rPr>
          <w:delText>Furth</w:delText>
        </w:r>
      </w:del>
      <w:ins w:id="138" w:author="Neil, Jordan M (HSC)" w:date="2022-01-03T14:50:00Z">
        <w:r w:rsidR="006C115A" w:rsidRPr="006E75CD">
          <w:rPr>
            <w:rFonts w:ascii="Times New Roman" w:hAnsi="Times New Roman" w:cs="Times New Roman"/>
            <w:sz w:val="24"/>
            <w:szCs w:val="24"/>
          </w:rPr>
          <w:t xml:space="preserve"> in order to</w:t>
        </w:r>
      </w:ins>
      <w:del w:id="139" w:author="Neil, Jordan M (HSC)" w:date="2022-01-03T14:50:00Z">
        <w:r w:rsidR="009A578E" w:rsidRPr="006E75CD" w:rsidDel="006C115A">
          <w:rPr>
            <w:rFonts w:ascii="Times New Roman" w:hAnsi="Times New Roman" w:cs="Times New Roman"/>
            <w:sz w:val="24"/>
            <w:szCs w:val="24"/>
          </w:rPr>
          <w:delText>er,</w:delText>
        </w:r>
      </w:del>
      <w:r w:rsidR="009A578E" w:rsidRPr="006E75CD">
        <w:rPr>
          <w:rFonts w:ascii="Times New Roman" w:hAnsi="Times New Roman" w:cs="Times New Roman"/>
          <w:sz w:val="24"/>
          <w:szCs w:val="24"/>
        </w:rPr>
        <w:t xml:space="preserve"> i</w:t>
      </w:r>
      <w:r w:rsidR="001F127D" w:rsidRPr="006E75CD">
        <w:rPr>
          <w:rFonts w:ascii="Times New Roman" w:hAnsi="Times New Roman" w:cs="Times New Roman"/>
          <w:sz w:val="24"/>
          <w:szCs w:val="24"/>
        </w:rPr>
        <w:t>ncrease</w:t>
      </w:r>
      <w:del w:id="140" w:author="Neil, Jordan M (HSC)" w:date="2022-01-03T14:50:00Z">
        <w:r w:rsidR="001F127D" w:rsidRPr="006E75CD" w:rsidDel="006C115A">
          <w:rPr>
            <w:rFonts w:ascii="Times New Roman" w:hAnsi="Times New Roman" w:cs="Times New Roman"/>
            <w:sz w:val="24"/>
            <w:szCs w:val="24"/>
          </w:rPr>
          <w:delText>d</w:delText>
        </w:r>
      </w:del>
      <w:r w:rsidR="001F127D" w:rsidRPr="006E75CD">
        <w:rPr>
          <w:rFonts w:ascii="Times New Roman" w:hAnsi="Times New Roman" w:cs="Times New Roman"/>
          <w:sz w:val="24"/>
          <w:szCs w:val="24"/>
        </w:rPr>
        <w:t xml:space="preserve"> access to high quality treatments </w:t>
      </w:r>
      <w:ins w:id="141" w:author="Neil, Jordan M (HSC)" w:date="2022-01-03T14:50:00Z">
        <w:r w:rsidR="00134620" w:rsidRPr="006E75CD">
          <w:rPr>
            <w:rFonts w:ascii="Times New Roman" w:hAnsi="Times New Roman" w:cs="Times New Roman"/>
            <w:sz w:val="24"/>
            <w:szCs w:val="24"/>
          </w:rPr>
          <w:t xml:space="preserve">that </w:t>
        </w:r>
      </w:ins>
      <w:r w:rsidR="001F127D" w:rsidRPr="006E75CD">
        <w:rPr>
          <w:rFonts w:ascii="Times New Roman" w:hAnsi="Times New Roman" w:cs="Times New Roman"/>
          <w:sz w:val="24"/>
          <w:szCs w:val="24"/>
        </w:rPr>
        <w:t>may short circuit the revolving door of incarceration and homelessness.</w:t>
      </w:r>
    </w:p>
    <w:p w14:paraId="0B7CF564" w14:textId="319050DD" w:rsidR="007A0295" w:rsidRPr="006E75CD" w:rsidRDefault="007D69A2" w:rsidP="002C6496">
      <w:pPr>
        <w:spacing w:line="480" w:lineRule="auto"/>
        <w:contextualSpacing/>
        <w:rPr>
          <w:ins w:id="142" w:author="Neil, Jordan M (HSC)" w:date="2022-01-03T15:29:00Z"/>
          <w:rFonts w:ascii="Times New Roman" w:hAnsi="Times New Roman" w:cs="Times New Roman"/>
          <w:sz w:val="24"/>
          <w:szCs w:val="24"/>
        </w:rPr>
      </w:pPr>
      <w:r w:rsidRPr="006E75CD">
        <w:rPr>
          <w:rFonts w:ascii="Times New Roman" w:hAnsi="Times New Roman" w:cs="Times New Roman"/>
          <w:sz w:val="24"/>
          <w:szCs w:val="24"/>
        </w:rPr>
        <w:tab/>
        <w:t xml:space="preserve">Despite lower current smartphone ownership in RIHA compared with </w:t>
      </w:r>
      <w:r w:rsidR="009A578E" w:rsidRPr="006E75CD">
        <w:rPr>
          <w:rFonts w:ascii="Times New Roman" w:hAnsi="Times New Roman" w:cs="Times New Roman"/>
          <w:sz w:val="24"/>
          <w:szCs w:val="24"/>
        </w:rPr>
        <w:t xml:space="preserve">previous </w:t>
      </w:r>
      <w:r w:rsidRPr="006E75CD">
        <w:rPr>
          <w:rFonts w:ascii="Times New Roman" w:hAnsi="Times New Roman" w:cs="Times New Roman"/>
          <w:sz w:val="24"/>
          <w:szCs w:val="24"/>
        </w:rPr>
        <w:t>studies conducted in populations of adults experiencing homelessness</w:t>
      </w:r>
      <w:ins w:id="143" w:author="Neil, Jordan M (HSC)" w:date="2022-01-03T15:13:00Z">
        <w:r w:rsidR="003A359A" w:rsidRPr="006E75CD">
          <w:rPr>
            <w:rFonts w:ascii="Times New Roman" w:hAnsi="Times New Roman" w:cs="Times New Roman"/>
            <w:sz w:val="24"/>
            <w:szCs w:val="24"/>
          </w:rPr>
          <w:t>,</w:t>
        </w:r>
      </w:ins>
      <w:r w:rsidR="003A359A" w:rsidRPr="006E75CD">
        <w:rPr>
          <w:rFonts w:ascii="Times New Roman" w:hAnsi="Times New Roman" w:cs="Times New Roman"/>
          <w:sz w:val="24"/>
          <w:szCs w:val="24"/>
        </w:rPr>
        <w:fldChar w:fldCharType="begin"/>
      </w:r>
      <w:r w:rsidR="003A359A" w:rsidRPr="006E75CD">
        <w:rPr>
          <w:rFonts w:ascii="Times New Roman" w:hAnsi="Times New Roman" w:cs="Times New Roman"/>
          <w:sz w:val="24"/>
          <w:szCs w:val="24"/>
        </w:rPr>
        <w:instrText xml:space="preserve"> ADDIN ZOTERO_ITEM CSL_CITATION {"citationID":"6uZ3lDfG","properties":{"formattedCitation":"\\super 8,9\\nosupersub{}","plainCitation":"8,9","noteIndex":0},"citationItems":[{"id":6175,"uris":["http://zotero.org/users/2121107/items/JVYD3I4W"],"uri":["http://zotero.org/users/2121107/items/JVYD3I4W"],"itemData":{"id":6175,"type":"article-journal","abstract":"Homeless adults experience increased risk of negative health outcomes, and technology-based interventions may provide an opportunity for improving health in this population. However, little is known about homeless adults’ technology access and use. Utilizing data from a study of 421 homeless adults moving into PSH, this paper presents descriptive technology findings, and compares results to age-matched general population data. The vast majority (94%) currently owned a cell phone, although there was considerable past 3-month turnover in phones (56%) and phone numbers (55%). More than half currently owned a smartphone, and 86% of those used Android operating systems. Most (85%) used a cell phone daily, 76% used text messaging, and 51% accessed the Internet on their cell phone. One-third reported no past 3-month Internet use. These findings suggest that digital technology may be a feasible means of disseminating health and wellness programs to this at-risk population, though important caveats are discussed.","container-title":"Journal of Social Distress and Homelessness","DOI":"10.1080/10530789.2017.1305140","ISSN":"1053-0789","issue":"1","note":"publisher: Taylor &amp; Francis\n_eprint: https://doi.org/10.1080/10530789.2017.1305140","page":"73-77","source":"Taylor and Francis+NEJM","title":"No digital divide? Technology use among homeless adults","title-short":"No digital divide?","volume":"26","author":[{"family":"Rhoades","given":"Harmony"},{"family":"Wenzel","given":"Suzanne L."},{"family":"Rice","given":"Eric"},{"family":"Winetrobe","given":"Hailey"},{"family":"Henwood","given":"Benjamin"}],"issued":{"date-parts":[["2017",1,2]]}}},{"id":6171,"uris":["http://zotero.org/users/2121107/items/4D2IY5SR"],"uri":["http://zotero.org/users/2121107/items/4D2IY5SR"],"itemData":{"id":6171,"type":"article-journal","abstract":"Background\nThe median age of single homeless adults is approximately 50 years. Older homeless adults have poor social support and experience a high prevalence of chronic disease, depression, and substance use disorders. Access to mobile phones and the internet could help lower the barriers to social support, social services, and medical care; however, little is known about access to and use of these by older homeless adults.\n\nObjective\nThis study aimed to describe the access to and use of mobile phones, computers, and internet among a cohort of 350 homeless adults over the age of 50 years.\n\nMethods\nWe recruited 350 participants who were homeless and older than 50 years in Oakland, California. We interviewed participants at 6-month intervals about their health status, residential history, social support, substance use, depressive symptomology, and activities of daily living (ADLs) using validated tools. We performed clinical assessments of cognitive function. During the 6-month follow-up interview, study staff administered questions about internet and mobile technology use. We assessed participants’ comfort with and use of multiple functions associated with these technologies.\n\nResults\nOf the 343 participants alive at the 6-month follow-up, 87.5% (300/343) completed the mobile phone and internet questionnaire. The median age of participants was 57.5 years (interquartile range 54-61). Of these, 74.7% (224/300) were male, and 81.0% (243/300) were black. Approximately one-fourth (24.3%, 73/300) of the participants had cognitive impairment and slightly over one-third (33.6%, 100/300) had impairments in executive function. Most (72.3%, 217/300) participants currently owned or had access to a mobile phone. Of those, most had feature phones, rather than smartphones (89, 32.1%), and did not hold annual contracts (261, 94.2%). Just over half (164, 55%) had ever accessed the internet. Participants used phones and internet to communicate with medical personnel (179, 64.6%), search for housing and employment (85, 30.7%), and to contact their families (228, 82.3%). Those who regained housing were significantly more likely to have mobile phone access (adjusted odds ratio [AOR] 3.81, 95% CI 1.77-8.21). Those with ADL (AOR 0.53, 95% CI 0.31-0.92) and executive function impairment (AOR 0.49; 95% CI 0.28-0.86) were significantly less likely to have mobile phones. Moderate to high risk amphetamine use was associated with reduced access to mobile phones (AOR 0.27, 95% CI 0.10-0.72).\n\nConclusions\nOlder homeless adults could benefit from portable internet and phone access. However, participants had a lower prevalence of smartphone and internet access than adults aged over 65 years in the general public or low-income adults. Participants faced barriers to mobile phone and internet use, including financial barriers and functional and cognitive impairments. Expanding access to these basic technologies could result in improved outcomes.","container-title":"JMIR mHealth and uHealth","DOI":"10.2196/10049","ISSN":"2291-5222","issue":"12","journalAbbreviation":"JMIR Mhealth Uhealth","note":"PMID: 30530464\nPMCID: PMC6305882","page":"e10049","source":"PubMed Central","title":"Mobile Phone, Computer, and Internet Use Among Older Homeless Adults: Results from the HOPE HOME Cohort Study","title-short":"Mobile Phone, Computer, and Internet Use Among Older Homeless Adults","volume":"6","author":[{"family":"Raven","given":"Maria C"},{"family":"Kaplan","given":"Lauren M"},{"family":"Rosenberg","given":"Marina"},{"family":"Tieu","given":"Lina"},{"family":"Guzman","given":"David"},{"family":"Kushel","given":"Margot"}],"issued":{"date-parts":[["2018",12,10]]}}}],"schema":"https://github.com/citation-style-language/schema/raw/master/csl-citation.json"} </w:instrText>
      </w:r>
      <w:r w:rsidR="003A359A" w:rsidRPr="006E75CD">
        <w:rPr>
          <w:rFonts w:ascii="Times New Roman" w:hAnsi="Times New Roman" w:cs="Times New Roman"/>
          <w:sz w:val="24"/>
          <w:szCs w:val="24"/>
        </w:rPr>
        <w:fldChar w:fldCharType="separate"/>
      </w:r>
      <w:r w:rsidR="003A359A" w:rsidRPr="006E75CD">
        <w:rPr>
          <w:rFonts w:ascii="Times New Roman" w:hAnsi="Times New Roman" w:cs="Times New Roman"/>
          <w:sz w:val="24"/>
          <w:vertAlign w:val="superscript"/>
        </w:rPr>
        <w:t>8,9</w:t>
      </w:r>
      <w:r w:rsidR="003A359A" w:rsidRPr="006E75CD">
        <w:rPr>
          <w:rFonts w:ascii="Times New Roman" w:hAnsi="Times New Roman" w:cs="Times New Roman"/>
          <w:sz w:val="24"/>
          <w:szCs w:val="24"/>
        </w:rPr>
        <w:fldChar w:fldCharType="end"/>
      </w:r>
      <w:del w:id="144" w:author="Neil, Jordan M (HSC)" w:date="2022-01-03T15:13:00Z">
        <w:r w:rsidRPr="006E75CD" w:rsidDel="003A359A">
          <w:rPr>
            <w:rFonts w:ascii="Times New Roman" w:hAnsi="Times New Roman" w:cs="Times New Roman"/>
            <w:sz w:val="24"/>
            <w:szCs w:val="24"/>
          </w:rPr>
          <w:delText xml:space="preserve"> (Cite),</w:delText>
        </w:r>
      </w:del>
      <w:r w:rsidRPr="006E75CD">
        <w:rPr>
          <w:rFonts w:ascii="Times New Roman" w:hAnsi="Times New Roman" w:cs="Times New Roman"/>
          <w:sz w:val="24"/>
          <w:szCs w:val="24"/>
        </w:rPr>
        <w:t xml:space="preserve"> </w:t>
      </w:r>
      <w:r w:rsidR="0032286C" w:rsidRPr="006E75CD">
        <w:rPr>
          <w:rFonts w:ascii="Times New Roman" w:hAnsi="Times New Roman" w:cs="Times New Roman"/>
          <w:sz w:val="24"/>
          <w:szCs w:val="24"/>
        </w:rPr>
        <w:t xml:space="preserve">most </w:t>
      </w:r>
      <w:r w:rsidR="009A578E" w:rsidRPr="006E75CD">
        <w:rPr>
          <w:rFonts w:ascii="Times New Roman" w:hAnsi="Times New Roman" w:cs="Times New Roman"/>
          <w:sz w:val="24"/>
          <w:szCs w:val="24"/>
        </w:rPr>
        <w:t xml:space="preserve">RIHA </w:t>
      </w:r>
      <w:r w:rsidR="0032286C" w:rsidRPr="006E75CD">
        <w:rPr>
          <w:rFonts w:ascii="Times New Roman" w:hAnsi="Times New Roman" w:cs="Times New Roman"/>
          <w:sz w:val="24"/>
          <w:szCs w:val="24"/>
        </w:rPr>
        <w:t>(i.e., 83.6%)</w:t>
      </w:r>
      <w:r w:rsidR="009A578E" w:rsidRPr="006E75CD">
        <w:rPr>
          <w:rFonts w:ascii="Times New Roman" w:hAnsi="Times New Roman" w:cs="Times New Roman"/>
          <w:sz w:val="24"/>
          <w:szCs w:val="24"/>
        </w:rPr>
        <w:t xml:space="preserve"> </w:t>
      </w:r>
      <w:r w:rsidR="0032286C" w:rsidRPr="006E75CD">
        <w:rPr>
          <w:rFonts w:ascii="Times New Roman" w:hAnsi="Times New Roman" w:cs="Times New Roman"/>
          <w:sz w:val="24"/>
          <w:szCs w:val="24"/>
        </w:rPr>
        <w:t>reported phone ownership in the past year and most reported weekly use of the internet (88.6%),</w:t>
      </w:r>
      <w:r w:rsidR="007A0295" w:rsidRPr="006E75CD">
        <w:rPr>
          <w:rFonts w:ascii="Times New Roman" w:hAnsi="Times New Roman" w:cs="Times New Roman"/>
          <w:sz w:val="24"/>
          <w:szCs w:val="24"/>
        </w:rPr>
        <w:t xml:space="preserve"> </w:t>
      </w:r>
      <w:r w:rsidR="0032286C" w:rsidRPr="006E75CD">
        <w:rPr>
          <w:rFonts w:ascii="Times New Roman" w:hAnsi="Times New Roman" w:cs="Times New Roman"/>
          <w:sz w:val="24"/>
          <w:szCs w:val="24"/>
        </w:rPr>
        <w:t>weekly use of Facebook (</w:t>
      </w:r>
      <w:commentRangeStart w:id="145"/>
      <w:commentRangeStart w:id="146"/>
      <w:r w:rsidR="0032286C" w:rsidRPr="006E75CD">
        <w:rPr>
          <w:rFonts w:ascii="Times New Roman" w:hAnsi="Times New Roman" w:cs="Times New Roman"/>
          <w:sz w:val="24"/>
          <w:szCs w:val="24"/>
        </w:rPr>
        <w:t>55.2</w:t>
      </w:r>
      <w:commentRangeEnd w:id="145"/>
      <w:r w:rsidR="0032286C" w:rsidRPr="006E75CD">
        <w:rPr>
          <w:rStyle w:val="CommentReference"/>
          <w:rFonts w:ascii="Times New Roman" w:hAnsi="Times New Roman" w:cs="Times New Roman"/>
          <w:rPrChange w:id="147" w:author="Neil, Jordan M (HSC)" w:date="2022-01-03T16:23:00Z">
            <w:rPr>
              <w:rStyle w:val="CommentReference"/>
            </w:rPr>
          </w:rPrChange>
        </w:rPr>
        <w:commentReference w:id="145"/>
      </w:r>
      <w:commentRangeEnd w:id="146"/>
      <w:r w:rsidR="008C75C0" w:rsidRPr="006E75CD">
        <w:rPr>
          <w:rStyle w:val="CommentReference"/>
          <w:rFonts w:ascii="Times New Roman" w:hAnsi="Times New Roman" w:cs="Times New Roman"/>
          <w:rPrChange w:id="148" w:author="Neil, Jordan M (HSC)" w:date="2022-01-03T16:23:00Z">
            <w:rPr>
              <w:rStyle w:val="CommentReference"/>
            </w:rPr>
          </w:rPrChange>
        </w:rPr>
        <w:commentReference w:id="146"/>
      </w:r>
      <w:r w:rsidR="0032286C" w:rsidRPr="006E75CD">
        <w:rPr>
          <w:rFonts w:ascii="Times New Roman" w:hAnsi="Times New Roman" w:cs="Times New Roman"/>
          <w:sz w:val="24"/>
          <w:szCs w:val="24"/>
        </w:rPr>
        <w:t>%)</w:t>
      </w:r>
      <w:r w:rsidR="007A0295" w:rsidRPr="006E75CD">
        <w:rPr>
          <w:rFonts w:ascii="Times New Roman" w:hAnsi="Times New Roman" w:cs="Times New Roman"/>
          <w:sz w:val="24"/>
          <w:szCs w:val="24"/>
        </w:rPr>
        <w:t>, and current use of email (77.2%)</w:t>
      </w:r>
      <w:r w:rsidR="0032286C" w:rsidRPr="006E75CD">
        <w:rPr>
          <w:rFonts w:ascii="Times New Roman" w:hAnsi="Times New Roman" w:cs="Times New Roman"/>
          <w:sz w:val="24"/>
          <w:szCs w:val="24"/>
        </w:rPr>
        <w:t>.</w:t>
      </w:r>
      <w:r w:rsidR="007A0295" w:rsidRPr="006E75CD">
        <w:rPr>
          <w:rFonts w:ascii="Times New Roman" w:hAnsi="Times New Roman" w:cs="Times New Roman"/>
          <w:sz w:val="24"/>
          <w:szCs w:val="24"/>
        </w:rPr>
        <w:t xml:space="preserve"> RIHA may have lower rates of current smartphone ownership than other adults experiencing homelessness because their property may have been confiscated when they were arrested and they have not yet reestablished wireless service. </w:t>
      </w:r>
      <w:r w:rsidR="00010E0E" w:rsidRPr="006E75CD">
        <w:rPr>
          <w:rFonts w:ascii="Times New Roman" w:hAnsi="Times New Roman" w:cs="Times New Roman"/>
          <w:sz w:val="24"/>
          <w:szCs w:val="24"/>
        </w:rPr>
        <w:t>Upon release from incarceration, d</w:t>
      </w:r>
      <w:r w:rsidR="00090BF8" w:rsidRPr="006E75CD">
        <w:rPr>
          <w:rFonts w:ascii="Times New Roman" w:hAnsi="Times New Roman" w:cs="Times New Roman"/>
          <w:sz w:val="24"/>
          <w:szCs w:val="24"/>
        </w:rPr>
        <w:t xml:space="preserve">istribution of </w:t>
      </w:r>
      <w:r w:rsidR="00010E0E" w:rsidRPr="006E75CD">
        <w:rPr>
          <w:rFonts w:ascii="Times New Roman" w:hAnsi="Times New Roman" w:cs="Times New Roman"/>
          <w:sz w:val="24"/>
          <w:szCs w:val="24"/>
        </w:rPr>
        <w:t xml:space="preserve">low-cost </w:t>
      </w:r>
      <w:r w:rsidR="00090BF8" w:rsidRPr="006E75CD">
        <w:rPr>
          <w:rFonts w:ascii="Times New Roman" w:hAnsi="Times New Roman" w:cs="Times New Roman"/>
          <w:sz w:val="24"/>
          <w:szCs w:val="24"/>
        </w:rPr>
        <w:t xml:space="preserve">smartphones </w:t>
      </w:r>
      <w:r w:rsidR="00010E0E" w:rsidRPr="006E75CD">
        <w:rPr>
          <w:rFonts w:ascii="Times New Roman" w:hAnsi="Times New Roman" w:cs="Times New Roman"/>
          <w:sz w:val="24"/>
          <w:szCs w:val="24"/>
        </w:rPr>
        <w:t>that are pre-loaded with therapeutic content and links to care providers could result in improved mental health</w:t>
      </w:r>
      <w:ins w:id="149" w:author="Neil, Jordan M (HSC)" w:date="2022-01-03T15:20:00Z">
        <w:r w:rsidR="0026105F" w:rsidRPr="006E75CD">
          <w:rPr>
            <w:rFonts w:ascii="Times New Roman" w:hAnsi="Times New Roman" w:cs="Times New Roman"/>
            <w:sz w:val="24"/>
            <w:szCs w:val="24"/>
          </w:rPr>
          <w:t xml:space="preserve">, adherence to </w:t>
        </w:r>
        <w:r w:rsidR="00E92578" w:rsidRPr="006E75CD">
          <w:rPr>
            <w:rFonts w:ascii="Times New Roman" w:hAnsi="Times New Roman" w:cs="Times New Roman"/>
            <w:sz w:val="24"/>
            <w:szCs w:val="24"/>
          </w:rPr>
          <w:t xml:space="preserve">recommended </w:t>
        </w:r>
      </w:ins>
      <w:del w:id="150" w:author="Neil, Jordan M (HSC)" w:date="2022-01-03T15:20:00Z">
        <w:r w:rsidR="00010E0E" w:rsidRPr="006E75CD" w:rsidDel="0026105F">
          <w:rPr>
            <w:rFonts w:ascii="Times New Roman" w:hAnsi="Times New Roman" w:cs="Times New Roman"/>
            <w:sz w:val="24"/>
            <w:szCs w:val="24"/>
          </w:rPr>
          <w:delText xml:space="preserve"> </w:delText>
        </w:r>
        <w:r w:rsidR="00010E0E" w:rsidRPr="006E75CD" w:rsidDel="00393EA9">
          <w:rPr>
            <w:rFonts w:ascii="Times New Roman" w:hAnsi="Times New Roman" w:cs="Times New Roman"/>
            <w:sz w:val="24"/>
            <w:szCs w:val="24"/>
          </w:rPr>
          <w:delText xml:space="preserve">and </w:delText>
        </w:r>
      </w:del>
      <w:r w:rsidR="00010E0E" w:rsidRPr="006E75CD">
        <w:rPr>
          <w:rFonts w:ascii="Times New Roman" w:hAnsi="Times New Roman" w:cs="Times New Roman"/>
          <w:sz w:val="24"/>
          <w:szCs w:val="24"/>
        </w:rPr>
        <w:t>health behaviors</w:t>
      </w:r>
      <w:ins w:id="151" w:author="Neil, Jordan M (HSC)" w:date="2022-01-03T15:20:00Z">
        <w:r w:rsidR="009F3BD7" w:rsidRPr="006E75CD">
          <w:rPr>
            <w:rFonts w:ascii="Times New Roman" w:hAnsi="Times New Roman" w:cs="Times New Roman"/>
            <w:sz w:val="24"/>
            <w:szCs w:val="24"/>
          </w:rPr>
          <w:t xml:space="preserve">, and </w:t>
        </w:r>
      </w:ins>
      <w:ins w:id="152" w:author="Neil, Jordan M (HSC)" w:date="2022-01-03T15:28:00Z">
        <w:r w:rsidR="00C11103" w:rsidRPr="006E75CD">
          <w:rPr>
            <w:rFonts w:ascii="Times New Roman" w:hAnsi="Times New Roman" w:cs="Times New Roman"/>
            <w:sz w:val="24"/>
            <w:szCs w:val="24"/>
          </w:rPr>
          <w:t>reduce recidivism</w:t>
        </w:r>
      </w:ins>
      <w:r w:rsidR="00010E0E" w:rsidRPr="006E75CD">
        <w:rPr>
          <w:rFonts w:ascii="Times New Roman" w:hAnsi="Times New Roman" w:cs="Times New Roman"/>
          <w:sz w:val="24"/>
          <w:szCs w:val="24"/>
        </w:rPr>
        <w:t xml:space="preserve"> among RIHA. </w:t>
      </w:r>
    </w:p>
    <w:p w14:paraId="62DB713F" w14:textId="045346DB" w:rsidR="002123C0" w:rsidRPr="006E75CD" w:rsidRDefault="00E50CA1" w:rsidP="002C6496">
      <w:pPr>
        <w:spacing w:line="480" w:lineRule="auto"/>
        <w:contextualSpacing/>
        <w:rPr>
          <w:rFonts w:ascii="Times New Roman" w:hAnsi="Times New Roman" w:cs="Times New Roman"/>
          <w:sz w:val="24"/>
          <w:szCs w:val="24"/>
        </w:rPr>
      </w:pPr>
      <w:ins w:id="153" w:author="Neil, Jordan M (HSC)" w:date="2022-01-03T15:29:00Z">
        <w:r w:rsidRPr="006E75CD">
          <w:rPr>
            <w:rFonts w:ascii="Times New Roman" w:hAnsi="Times New Roman" w:cs="Times New Roman"/>
            <w:sz w:val="24"/>
            <w:szCs w:val="24"/>
          </w:rPr>
          <w:tab/>
        </w:r>
      </w:ins>
      <w:ins w:id="154" w:author="Neil, Jordan M (HSC)" w:date="2022-01-03T15:36:00Z">
        <w:r w:rsidR="005C5F40" w:rsidRPr="006E75CD">
          <w:rPr>
            <w:rFonts w:ascii="Times New Roman" w:hAnsi="Times New Roman" w:cs="Times New Roman"/>
            <w:sz w:val="24"/>
            <w:szCs w:val="24"/>
          </w:rPr>
          <w:t xml:space="preserve">While there </w:t>
        </w:r>
      </w:ins>
      <w:ins w:id="155" w:author="Neil, Jordan M (HSC)" w:date="2022-01-03T15:37:00Z">
        <w:r w:rsidR="001069D1" w:rsidRPr="006E75CD">
          <w:rPr>
            <w:rFonts w:ascii="Times New Roman" w:hAnsi="Times New Roman" w:cs="Times New Roman"/>
            <w:sz w:val="24"/>
            <w:szCs w:val="24"/>
          </w:rPr>
          <w:t xml:space="preserve">are </w:t>
        </w:r>
      </w:ins>
      <w:ins w:id="156" w:author="Neil, Jordan M (HSC)" w:date="2022-01-03T15:36:00Z">
        <w:r w:rsidR="005C5F40" w:rsidRPr="006E75CD">
          <w:rPr>
            <w:rFonts w:ascii="Times New Roman" w:hAnsi="Times New Roman" w:cs="Times New Roman"/>
            <w:sz w:val="24"/>
            <w:szCs w:val="24"/>
          </w:rPr>
          <w:t>a number of s</w:t>
        </w:r>
        <w:r w:rsidR="001069D1" w:rsidRPr="006E75CD">
          <w:rPr>
            <w:rFonts w:ascii="Times New Roman" w:hAnsi="Times New Roman" w:cs="Times New Roman"/>
            <w:sz w:val="24"/>
            <w:szCs w:val="24"/>
          </w:rPr>
          <w:t xml:space="preserve">trengths </w:t>
        </w:r>
      </w:ins>
      <w:ins w:id="157" w:author="Neil, Jordan M (HSC)" w:date="2022-01-03T15:49:00Z">
        <w:r w:rsidR="000D0D59" w:rsidRPr="006E75CD">
          <w:rPr>
            <w:rFonts w:ascii="Times New Roman" w:hAnsi="Times New Roman" w:cs="Times New Roman"/>
            <w:sz w:val="24"/>
            <w:szCs w:val="24"/>
          </w:rPr>
          <w:t>of</w:t>
        </w:r>
      </w:ins>
      <w:ins w:id="158" w:author="Neil, Jordan M (HSC)" w:date="2022-01-03T15:36:00Z">
        <w:r w:rsidR="001069D1" w:rsidRPr="006E75CD">
          <w:rPr>
            <w:rFonts w:ascii="Times New Roman" w:hAnsi="Times New Roman" w:cs="Times New Roman"/>
            <w:sz w:val="24"/>
            <w:szCs w:val="24"/>
          </w:rPr>
          <w:t xml:space="preserve"> this study, </w:t>
        </w:r>
      </w:ins>
      <w:ins w:id="159" w:author="Neil, Jordan M (HSC)" w:date="2022-01-03T15:38:00Z">
        <w:r w:rsidR="001069D1" w:rsidRPr="006E75CD">
          <w:rPr>
            <w:rFonts w:ascii="Times New Roman" w:hAnsi="Times New Roman" w:cs="Times New Roman"/>
            <w:sz w:val="24"/>
            <w:szCs w:val="24"/>
          </w:rPr>
          <w:t>in particular the sample size</w:t>
        </w:r>
      </w:ins>
      <w:ins w:id="160" w:author="Neil, Jordan M (HSC)" w:date="2022-01-03T15:43:00Z">
        <w:r w:rsidR="001310C1" w:rsidRPr="006E75CD">
          <w:rPr>
            <w:rFonts w:ascii="Times New Roman" w:hAnsi="Times New Roman" w:cs="Times New Roman"/>
            <w:sz w:val="24"/>
            <w:szCs w:val="24"/>
          </w:rPr>
          <w:t>,</w:t>
        </w:r>
      </w:ins>
      <w:ins w:id="161" w:author="Neil, Jordan M (HSC)" w:date="2022-01-03T15:37:00Z">
        <w:r w:rsidR="001069D1" w:rsidRPr="006E75CD">
          <w:rPr>
            <w:rFonts w:ascii="Times New Roman" w:hAnsi="Times New Roman" w:cs="Times New Roman"/>
            <w:sz w:val="24"/>
            <w:szCs w:val="24"/>
          </w:rPr>
          <w:t xml:space="preserve"> there</w:t>
        </w:r>
      </w:ins>
      <w:ins w:id="162" w:author="Neil, Jordan M (HSC)" w:date="2022-01-03T15:38:00Z">
        <w:r w:rsidR="008D703A" w:rsidRPr="006E75CD">
          <w:rPr>
            <w:rFonts w:ascii="Times New Roman" w:hAnsi="Times New Roman" w:cs="Times New Roman"/>
            <w:sz w:val="24"/>
            <w:szCs w:val="24"/>
          </w:rPr>
          <w:t xml:space="preserve"> are</w:t>
        </w:r>
      </w:ins>
      <w:ins w:id="163" w:author="Neil, Jordan M (HSC)" w:date="2022-01-03T15:37:00Z">
        <w:r w:rsidR="001069D1" w:rsidRPr="006E75CD">
          <w:rPr>
            <w:rFonts w:ascii="Times New Roman" w:hAnsi="Times New Roman" w:cs="Times New Roman"/>
            <w:sz w:val="24"/>
            <w:szCs w:val="24"/>
          </w:rPr>
          <w:t xml:space="preserve"> also some limitations. </w:t>
        </w:r>
      </w:ins>
      <w:ins w:id="164" w:author="Neil, Jordan M (HSC)" w:date="2022-01-03T15:40:00Z">
        <w:r w:rsidR="002123C0" w:rsidRPr="006E75CD">
          <w:rPr>
            <w:rFonts w:ascii="Times New Roman" w:hAnsi="Times New Roman" w:cs="Times New Roman"/>
            <w:color w:val="000000"/>
            <w:sz w:val="24"/>
            <w:szCs w:val="24"/>
          </w:rPr>
          <w:t xml:space="preserve">First, this study was cross-sectional. While the cross-sectional design </w:t>
        </w:r>
        <w:r w:rsidR="002123C0" w:rsidRPr="006E75CD">
          <w:rPr>
            <w:rFonts w:ascii="Times New Roman" w:hAnsi="Times New Roman" w:cs="Times New Roman"/>
            <w:color w:val="000000"/>
            <w:sz w:val="24"/>
            <w:szCs w:val="24"/>
          </w:rPr>
          <w:lastRenderedPageBreak/>
          <w:t xml:space="preserve">allowed us to identify </w:t>
        </w:r>
      </w:ins>
      <w:ins w:id="165" w:author="Neil, Jordan M (HSC)" w:date="2022-01-03T15:44:00Z">
        <w:r w:rsidR="00661717" w:rsidRPr="006E75CD">
          <w:rPr>
            <w:rFonts w:ascii="Times New Roman" w:hAnsi="Times New Roman" w:cs="Times New Roman"/>
            <w:color w:val="000000"/>
            <w:sz w:val="24"/>
            <w:szCs w:val="24"/>
          </w:rPr>
          <w:t xml:space="preserve">the frequency/proportion of </w:t>
        </w:r>
      </w:ins>
      <w:ins w:id="166" w:author="Neil, Jordan M (HSC)" w:date="2022-01-03T15:58:00Z">
        <w:r w:rsidR="003F648D" w:rsidRPr="006E75CD">
          <w:rPr>
            <w:rFonts w:ascii="Times New Roman" w:hAnsi="Times New Roman" w:cs="Times New Roman"/>
            <w:color w:val="000000"/>
            <w:sz w:val="24"/>
            <w:szCs w:val="24"/>
          </w:rPr>
          <w:t xml:space="preserve">key study </w:t>
        </w:r>
      </w:ins>
      <w:ins w:id="167" w:author="Neil, Jordan M (HSC)" w:date="2022-01-03T15:40:00Z">
        <w:r w:rsidR="002123C0" w:rsidRPr="006E75CD">
          <w:rPr>
            <w:rFonts w:ascii="Times New Roman" w:hAnsi="Times New Roman" w:cs="Times New Roman"/>
            <w:color w:val="000000"/>
            <w:sz w:val="24"/>
            <w:szCs w:val="24"/>
          </w:rPr>
          <w:t>variables</w:t>
        </w:r>
      </w:ins>
      <w:ins w:id="168" w:author="Neil, Jordan M (HSC)" w:date="2022-01-03T15:45:00Z">
        <w:r w:rsidR="00492E41" w:rsidRPr="006E75CD">
          <w:rPr>
            <w:rFonts w:ascii="Times New Roman" w:hAnsi="Times New Roman" w:cs="Times New Roman"/>
            <w:color w:val="000000"/>
            <w:sz w:val="24"/>
            <w:szCs w:val="24"/>
          </w:rPr>
          <w:t xml:space="preserve"> (e.g., </w:t>
        </w:r>
      </w:ins>
      <w:ins w:id="169" w:author="Neil, Jordan M (HSC)" w:date="2022-01-03T15:55:00Z">
        <w:r w:rsidR="00AA72C1" w:rsidRPr="006E75CD">
          <w:rPr>
            <w:rFonts w:ascii="Times New Roman" w:hAnsi="Times New Roman" w:cs="Times New Roman"/>
            <w:color w:val="000000"/>
            <w:sz w:val="24"/>
            <w:szCs w:val="24"/>
          </w:rPr>
          <w:t>smartphone ownership)</w:t>
        </w:r>
      </w:ins>
      <w:ins w:id="170" w:author="Neil, Jordan M (HSC)" w:date="2022-01-03T15:40:00Z">
        <w:r w:rsidR="002123C0" w:rsidRPr="006E75CD">
          <w:rPr>
            <w:rFonts w:ascii="Times New Roman" w:hAnsi="Times New Roman" w:cs="Times New Roman"/>
            <w:color w:val="000000"/>
            <w:sz w:val="24"/>
            <w:szCs w:val="24"/>
          </w:rPr>
          <w:t xml:space="preserve">, longitudinal data </w:t>
        </w:r>
      </w:ins>
      <w:ins w:id="171" w:author="Neil, Jordan M (HSC)" w:date="2022-01-03T15:44:00Z">
        <w:r w:rsidR="008331BB" w:rsidRPr="006E75CD">
          <w:rPr>
            <w:rFonts w:ascii="Times New Roman" w:hAnsi="Times New Roman" w:cs="Times New Roman"/>
            <w:color w:val="000000"/>
            <w:sz w:val="24"/>
            <w:szCs w:val="24"/>
          </w:rPr>
          <w:t>is need to</w:t>
        </w:r>
      </w:ins>
      <w:ins w:id="172" w:author="Neil, Jordan M (HSC)" w:date="2022-01-03T15:45:00Z">
        <w:r w:rsidR="008331BB" w:rsidRPr="006E75CD">
          <w:rPr>
            <w:rFonts w:ascii="Times New Roman" w:hAnsi="Times New Roman" w:cs="Times New Roman"/>
            <w:color w:val="000000"/>
            <w:sz w:val="24"/>
            <w:szCs w:val="24"/>
          </w:rPr>
          <w:t xml:space="preserve"> </w:t>
        </w:r>
      </w:ins>
      <w:ins w:id="173" w:author="Neil, Jordan M (HSC)" w:date="2022-01-03T15:40:00Z">
        <w:r w:rsidR="002123C0" w:rsidRPr="006E75CD">
          <w:rPr>
            <w:rFonts w:ascii="Times New Roman" w:hAnsi="Times New Roman" w:cs="Times New Roman"/>
            <w:color w:val="000000"/>
            <w:sz w:val="24"/>
            <w:szCs w:val="24"/>
          </w:rPr>
          <w:t xml:space="preserve">understand whether these </w:t>
        </w:r>
      </w:ins>
      <w:ins w:id="174" w:author="Neil, Jordan M (HSC)" w:date="2022-01-03T15:55:00Z">
        <w:r w:rsidR="00677149" w:rsidRPr="006E75CD">
          <w:rPr>
            <w:rFonts w:ascii="Times New Roman" w:hAnsi="Times New Roman" w:cs="Times New Roman"/>
            <w:color w:val="000000"/>
            <w:sz w:val="24"/>
            <w:szCs w:val="24"/>
          </w:rPr>
          <w:t>variables</w:t>
        </w:r>
      </w:ins>
      <w:ins w:id="175" w:author="Neil, Jordan M (HSC)" w:date="2022-01-03T15:40:00Z">
        <w:r w:rsidR="002123C0" w:rsidRPr="006E75CD">
          <w:rPr>
            <w:rFonts w:ascii="Times New Roman" w:hAnsi="Times New Roman" w:cs="Times New Roman"/>
            <w:color w:val="000000"/>
            <w:sz w:val="24"/>
            <w:szCs w:val="24"/>
          </w:rPr>
          <w:t xml:space="preserve"> change over time. Second, the study took place in one shelter in </w:t>
        </w:r>
      </w:ins>
      <w:ins w:id="176" w:author="Neil, Jordan M (HSC)" w:date="2022-01-03T15:45:00Z">
        <w:r w:rsidR="0081638E" w:rsidRPr="006E75CD">
          <w:rPr>
            <w:rFonts w:ascii="Times New Roman" w:hAnsi="Times New Roman" w:cs="Times New Roman"/>
            <w:color w:val="000000"/>
            <w:sz w:val="24"/>
            <w:szCs w:val="24"/>
          </w:rPr>
          <w:t>Dallas, Texas</w:t>
        </w:r>
      </w:ins>
      <w:ins w:id="177" w:author="Neil, Jordan M (HSC)" w:date="2022-01-03T15:58:00Z">
        <w:r w:rsidR="003F648D" w:rsidRPr="006E75CD">
          <w:rPr>
            <w:rFonts w:ascii="Times New Roman" w:hAnsi="Times New Roman" w:cs="Times New Roman"/>
            <w:color w:val="000000"/>
            <w:sz w:val="24"/>
            <w:szCs w:val="24"/>
          </w:rPr>
          <w:t xml:space="preserve">, which </w:t>
        </w:r>
      </w:ins>
      <w:ins w:id="178" w:author="Neil, Jordan M (HSC)" w:date="2022-01-03T15:40:00Z">
        <w:r w:rsidR="002123C0" w:rsidRPr="006E75CD">
          <w:rPr>
            <w:rFonts w:ascii="Times New Roman" w:hAnsi="Times New Roman" w:cs="Times New Roman"/>
            <w:color w:val="000000"/>
            <w:sz w:val="24"/>
            <w:szCs w:val="24"/>
          </w:rPr>
          <w:t>may limit the generalizability of study findings</w:t>
        </w:r>
      </w:ins>
      <w:ins w:id="179" w:author="Neil, Jordan M (HSC)" w:date="2022-01-03T15:45:00Z">
        <w:r w:rsidR="00554CF2" w:rsidRPr="006E75CD">
          <w:rPr>
            <w:rFonts w:ascii="Times New Roman" w:hAnsi="Times New Roman" w:cs="Times New Roman"/>
            <w:color w:val="000000"/>
            <w:sz w:val="24"/>
            <w:szCs w:val="24"/>
          </w:rPr>
          <w:t xml:space="preserve"> to other cities or non-</w:t>
        </w:r>
      </w:ins>
      <w:ins w:id="180" w:author="Neil, Jordan M (HSC)" w:date="2022-01-03T15:46:00Z">
        <w:r w:rsidR="00554CF2" w:rsidRPr="006E75CD">
          <w:rPr>
            <w:rFonts w:ascii="Times New Roman" w:hAnsi="Times New Roman" w:cs="Times New Roman"/>
            <w:color w:val="000000"/>
            <w:sz w:val="24"/>
            <w:szCs w:val="24"/>
          </w:rPr>
          <w:t>u</w:t>
        </w:r>
      </w:ins>
      <w:ins w:id="181" w:author="Neil, Jordan M (HSC)" w:date="2022-01-03T15:45:00Z">
        <w:r w:rsidR="00554CF2" w:rsidRPr="006E75CD">
          <w:rPr>
            <w:rFonts w:ascii="Times New Roman" w:hAnsi="Times New Roman" w:cs="Times New Roman"/>
            <w:color w:val="000000"/>
            <w:sz w:val="24"/>
            <w:szCs w:val="24"/>
          </w:rPr>
          <w:t>rban area</w:t>
        </w:r>
      </w:ins>
      <w:ins w:id="182" w:author="Neil, Jordan M (HSC)" w:date="2022-01-03T15:46:00Z">
        <w:r w:rsidR="00554CF2" w:rsidRPr="006E75CD">
          <w:rPr>
            <w:rFonts w:ascii="Times New Roman" w:hAnsi="Times New Roman" w:cs="Times New Roman"/>
            <w:color w:val="000000"/>
            <w:sz w:val="24"/>
            <w:szCs w:val="24"/>
          </w:rPr>
          <w:t>s</w:t>
        </w:r>
      </w:ins>
      <w:ins w:id="183" w:author="Neil, Jordan M (HSC)" w:date="2022-01-03T15:40:00Z">
        <w:r w:rsidR="002123C0" w:rsidRPr="006E75CD">
          <w:rPr>
            <w:rFonts w:ascii="Times New Roman" w:hAnsi="Times New Roman" w:cs="Times New Roman"/>
            <w:color w:val="000000"/>
            <w:sz w:val="24"/>
            <w:szCs w:val="24"/>
          </w:rPr>
          <w:t>. Third, this study used a convenience sample, which could have resulted in underrepresentation from some groups of adults experiencing homelessness. For instance, homeless adults who avoid or do not obtain services from homeless shelters.</w:t>
        </w:r>
      </w:ins>
      <w:ins w:id="184" w:author="Neil, Jordan M (HSC)" w:date="2022-01-03T15:58:00Z">
        <w:r w:rsidR="00352C42" w:rsidRPr="006E75CD">
          <w:rPr>
            <w:rFonts w:ascii="Times New Roman" w:hAnsi="Times New Roman" w:cs="Times New Roman"/>
            <w:color w:val="000000"/>
            <w:sz w:val="24"/>
            <w:szCs w:val="24"/>
          </w:rPr>
          <w:t xml:space="preserve"> Finally, </w:t>
        </w:r>
      </w:ins>
      <w:ins w:id="185" w:author="Neil, Jordan M (HSC)" w:date="2022-01-03T16:08:00Z">
        <w:r w:rsidR="0020333E" w:rsidRPr="006E75CD">
          <w:rPr>
            <w:rFonts w:ascii="Times New Roman" w:hAnsi="Times New Roman" w:cs="Times New Roman"/>
            <w:color w:val="000000"/>
            <w:sz w:val="24"/>
            <w:szCs w:val="24"/>
          </w:rPr>
          <w:t xml:space="preserve">data for the current study was collected from </w:t>
        </w:r>
      </w:ins>
      <w:ins w:id="186" w:author="Neil, Jordan M (HSC)" w:date="2022-01-03T16:03:00Z">
        <w:r w:rsidR="007F0C05" w:rsidRPr="006E75CD">
          <w:rPr>
            <w:rFonts w:ascii="Times New Roman" w:hAnsi="Times New Roman" w:cs="Times New Roman"/>
            <w:color w:val="000000"/>
            <w:sz w:val="24"/>
            <w:szCs w:val="24"/>
          </w:rPr>
          <w:t>participants</w:t>
        </w:r>
      </w:ins>
      <w:ins w:id="187" w:author="Neil, Jordan M (HSC)" w:date="2022-01-03T16:08:00Z">
        <w:r w:rsidR="007173DC" w:rsidRPr="006E75CD">
          <w:rPr>
            <w:rFonts w:ascii="Times New Roman" w:hAnsi="Times New Roman" w:cs="Times New Roman"/>
            <w:color w:val="000000"/>
            <w:sz w:val="24"/>
            <w:szCs w:val="24"/>
          </w:rPr>
          <w:t xml:space="preserve"> who</w:t>
        </w:r>
      </w:ins>
      <w:ins w:id="188" w:author="Neil, Jordan M (HSC)" w:date="2022-01-03T16:03:00Z">
        <w:r w:rsidR="007F0C05" w:rsidRPr="006E75CD">
          <w:rPr>
            <w:rFonts w:ascii="Times New Roman" w:hAnsi="Times New Roman" w:cs="Times New Roman"/>
            <w:color w:val="000000"/>
            <w:sz w:val="24"/>
            <w:szCs w:val="24"/>
          </w:rPr>
          <w:t xml:space="preserve"> were</w:t>
        </w:r>
        <w:r w:rsidR="00456B6F" w:rsidRPr="006E75CD">
          <w:rPr>
            <w:rFonts w:ascii="Times New Roman" w:hAnsi="Times New Roman" w:cs="Times New Roman"/>
            <w:color w:val="000000"/>
            <w:sz w:val="24"/>
            <w:szCs w:val="24"/>
          </w:rPr>
          <w:t xml:space="preserve"> enrolled into a three-armed randomized controlled trial</w:t>
        </w:r>
      </w:ins>
      <w:ins w:id="189" w:author="Neil, Jordan M (HSC)" w:date="2022-01-03T16:04:00Z">
        <w:r w:rsidR="00456B6F" w:rsidRPr="006E75CD">
          <w:rPr>
            <w:rFonts w:ascii="Times New Roman" w:hAnsi="Times New Roman" w:cs="Times New Roman"/>
            <w:color w:val="000000"/>
            <w:sz w:val="24"/>
            <w:szCs w:val="24"/>
          </w:rPr>
          <w:t xml:space="preserve"> that assessed the </w:t>
        </w:r>
      </w:ins>
      <w:ins w:id="190" w:author="Neil, Jordan M (HSC)" w:date="2022-01-03T16:08:00Z">
        <w:r w:rsidR="00197B3C" w:rsidRPr="006E75CD">
          <w:rPr>
            <w:rFonts w:ascii="Times New Roman" w:hAnsi="Times New Roman" w:cs="Times New Roman"/>
            <w:color w:val="000000"/>
            <w:sz w:val="24"/>
            <w:szCs w:val="24"/>
          </w:rPr>
          <w:t>benefit of a smartphone app</w:t>
        </w:r>
      </w:ins>
      <w:ins w:id="191" w:author="Neil, Jordan M (HSC)" w:date="2022-01-03T16:09:00Z">
        <w:r w:rsidR="00D649EF" w:rsidRPr="006E75CD">
          <w:rPr>
            <w:rFonts w:ascii="Times New Roman" w:hAnsi="Times New Roman" w:cs="Times New Roman"/>
            <w:color w:val="000000"/>
            <w:sz w:val="24"/>
            <w:szCs w:val="24"/>
          </w:rPr>
          <w:t xml:space="preserve"> </w:t>
        </w:r>
      </w:ins>
      <w:ins w:id="192" w:author="Neil, Jordan M (HSC)" w:date="2022-01-03T16:12:00Z">
        <w:r w:rsidR="00160FD1" w:rsidRPr="006E75CD">
          <w:rPr>
            <w:rFonts w:ascii="Times New Roman" w:hAnsi="Times New Roman" w:cs="Times New Roman"/>
            <w:color w:val="000000"/>
            <w:sz w:val="24"/>
            <w:szCs w:val="24"/>
          </w:rPr>
          <w:t xml:space="preserve">to </w:t>
        </w:r>
      </w:ins>
      <w:ins w:id="193" w:author="Neil, Jordan M (HSC)" w:date="2022-01-03T16:09:00Z">
        <w:r w:rsidR="00D649EF" w:rsidRPr="006E75CD">
          <w:rPr>
            <w:rFonts w:ascii="Times New Roman" w:hAnsi="Times New Roman" w:cs="Times New Roman"/>
            <w:color w:val="000000"/>
            <w:sz w:val="24"/>
            <w:szCs w:val="24"/>
          </w:rPr>
          <w:t>increas</w:t>
        </w:r>
      </w:ins>
      <w:ins w:id="194" w:author="Neil, Jordan M (HSC)" w:date="2022-01-03T16:13:00Z">
        <w:r w:rsidR="00160FD1" w:rsidRPr="006E75CD">
          <w:rPr>
            <w:rFonts w:ascii="Times New Roman" w:hAnsi="Times New Roman" w:cs="Times New Roman"/>
            <w:color w:val="000000"/>
            <w:sz w:val="24"/>
            <w:szCs w:val="24"/>
          </w:rPr>
          <w:t>e</w:t>
        </w:r>
      </w:ins>
      <w:ins w:id="195" w:author="Neil, Jordan M (HSC)" w:date="2022-01-03T16:09:00Z">
        <w:r w:rsidR="00D649EF" w:rsidRPr="006E75CD">
          <w:rPr>
            <w:rFonts w:ascii="Times New Roman" w:hAnsi="Times New Roman" w:cs="Times New Roman"/>
            <w:color w:val="000000"/>
            <w:sz w:val="24"/>
            <w:szCs w:val="24"/>
          </w:rPr>
          <w:t xml:space="preserve"> case management and treatment service utilization</w:t>
        </w:r>
      </w:ins>
      <w:ins w:id="196" w:author="Neil, Jordan M (HSC)" w:date="2022-01-03T16:13:00Z">
        <w:r w:rsidR="00160FD1" w:rsidRPr="006E75CD">
          <w:rPr>
            <w:rFonts w:ascii="Times New Roman" w:hAnsi="Times New Roman" w:cs="Times New Roman"/>
            <w:color w:val="000000"/>
            <w:sz w:val="24"/>
            <w:szCs w:val="24"/>
          </w:rPr>
          <w:t xml:space="preserve">. </w:t>
        </w:r>
        <w:r w:rsidR="00C205E1" w:rsidRPr="006E75CD">
          <w:rPr>
            <w:rFonts w:ascii="Times New Roman" w:hAnsi="Times New Roman" w:cs="Times New Roman"/>
            <w:color w:val="000000"/>
            <w:sz w:val="24"/>
            <w:szCs w:val="24"/>
          </w:rPr>
          <w:t xml:space="preserve">Participants who elected to enroll </w:t>
        </w:r>
        <w:r w:rsidR="0094013B" w:rsidRPr="006E75CD">
          <w:rPr>
            <w:rFonts w:ascii="Times New Roman" w:hAnsi="Times New Roman" w:cs="Times New Roman"/>
            <w:color w:val="000000"/>
            <w:sz w:val="24"/>
            <w:szCs w:val="24"/>
          </w:rPr>
          <w:t xml:space="preserve">in the trial may </w:t>
        </w:r>
        <w:r w:rsidR="006605D9" w:rsidRPr="006E75CD">
          <w:rPr>
            <w:rFonts w:ascii="Times New Roman" w:hAnsi="Times New Roman" w:cs="Times New Roman"/>
            <w:color w:val="000000"/>
            <w:sz w:val="24"/>
            <w:szCs w:val="24"/>
          </w:rPr>
          <w:t xml:space="preserve">have </w:t>
        </w:r>
        <w:r w:rsidR="002C1D0D" w:rsidRPr="006E75CD">
          <w:rPr>
            <w:rFonts w:ascii="Times New Roman" w:hAnsi="Times New Roman" w:cs="Times New Roman"/>
            <w:color w:val="000000"/>
            <w:sz w:val="24"/>
            <w:szCs w:val="24"/>
          </w:rPr>
          <w:t>had a greater</w:t>
        </w:r>
        <w:r w:rsidR="00A84853" w:rsidRPr="006E75CD">
          <w:rPr>
            <w:rFonts w:ascii="Times New Roman" w:hAnsi="Times New Roman" w:cs="Times New Roman"/>
            <w:color w:val="000000"/>
            <w:sz w:val="24"/>
            <w:szCs w:val="24"/>
          </w:rPr>
          <w:t xml:space="preserve"> access to </w:t>
        </w:r>
      </w:ins>
      <w:ins w:id="197" w:author="Neil, Jordan M (HSC)" w:date="2022-01-03T16:20:00Z">
        <w:r w:rsidR="00C41AED" w:rsidRPr="006E75CD">
          <w:rPr>
            <w:rFonts w:ascii="Times New Roman" w:hAnsi="Times New Roman" w:cs="Times New Roman"/>
            <w:color w:val="000000"/>
            <w:sz w:val="24"/>
            <w:szCs w:val="24"/>
          </w:rPr>
          <w:t>mobile</w:t>
        </w:r>
      </w:ins>
      <w:ins w:id="198" w:author="Neil, Jordan M (HSC)" w:date="2022-01-03T16:13:00Z">
        <w:r w:rsidR="00A84853" w:rsidRPr="006E75CD">
          <w:rPr>
            <w:rFonts w:ascii="Times New Roman" w:hAnsi="Times New Roman" w:cs="Times New Roman"/>
            <w:color w:val="000000"/>
            <w:sz w:val="24"/>
            <w:szCs w:val="24"/>
          </w:rPr>
          <w:t xml:space="preserve"> technologies</w:t>
        </w:r>
        <w:r w:rsidR="006605D9" w:rsidRPr="006E75CD">
          <w:rPr>
            <w:rFonts w:ascii="Times New Roman" w:hAnsi="Times New Roman" w:cs="Times New Roman"/>
            <w:color w:val="000000"/>
            <w:sz w:val="24"/>
            <w:szCs w:val="24"/>
          </w:rPr>
          <w:t xml:space="preserve"> </w:t>
        </w:r>
      </w:ins>
      <w:ins w:id="199" w:author="Neil, Jordan M (HSC)" w:date="2022-01-03T16:14:00Z">
        <w:r w:rsidR="004A2DA5" w:rsidRPr="006E75CD">
          <w:rPr>
            <w:rFonts w:ascii="Times New Roman" w:hAnsi="Times New Roman" w:cs="Times New Roman"/>
            <w:color w:val="000000"/>
            <w:sz w:val="24"/>
            <w:szCs w:val="24"/>
          </w:rPr>
          <w:t>tha</w:t>
        </w:r>
      </w:ins>
      <w:ins w:id="200" w:author="Neil, Jordan M (HSC)" w:date="2022-01-03T16:20:00Z">
        <w:r w:rsidR="00C1502D" w:rsidRPr="006E75CD">
          <w:rPr>
            <w:rFonts w:ascii="Times New Roman" w:hAnsi="Times New Roman" w:cs="Times New Roman"/>
            <w:color w:val="000000"/>
            <w:sz w:val="24"/>
            <w:szCs w:val="24"/>
          </w:rPr>
          <w:t>n</w:t>
        </w:r>
      </w:ins>
      <w:ins w:id="201" w:author="Neil, Jordan M (HSC)" w:date="2022-01-03T16:14:00Z">
        <w:r w:rsidR="004A2DA5" w:rsidRPr="006E75CD">
          <w:rPr>
            <w:rFonts w:ascii="Times New Roman" w:hAnsi="Times New Roman" w:cs="Times New Roman"/>
            <w:color w:val="000000"/>
            <w:sz w:val="24"/>
            <w:szCs w:val="24"/>
          </w:rPr>
          <w:t xml:space="preserve"> </w:t>
        </w:r>
        <w:r w:rsidR="00AE6547" w:rsidRPr="006E75CD">
          <w:rPr>
            <w:rFonts w:ascii="Times New Roman" w:hAnsi="Times New Roman" w:cs="Times New Roman"/>
            <w:color w:val="000000"/>
            <w:sz w:val="24"/>
            <w:szCs w:val="24"/>
          </w:rPr>
          <w:t>participants who</w:t>
        </w:r>
        <w:r w:rsidR="0019097C" w:rsidRPr="006E75CD">
          <w:rPr>
            <w:rFonts w:ascii="Times New Roman" w:hAnsi="Times New Roman" w:cs="Times New Roman"/>
            <w:color w:val="000000"/>
            <w:sz w:val="24"/>
            <w:szCs w:val="24"/>
          </w:rPr>
          <w:t xml:space="preserve"> </w:t>
        </w:r>
        <w:r w:rsidR="005C7B5B" w:rsidRPr="006E75CD">
          <w:rPr>
            <w:rFonts w:ascii="Times New Roman" w:hAnsi="Times New Roman" w:cs="Times New Roman"/>
            <w:color w:val="000000"/>
            <w:sz w:val="24"/>
            <w:szCs w:val="24"/>
          </w:rPr>
          <w:t xml:space="preserve">declined enrollment. </w:t>
        </w:r>
      </w:ins>
    </w:p>
    <w:p w14:paraId="394FEDBE" w14:textId="03A75B66" w:rsidR="00694D9C" w:rsidRPr="006E75CD" w:rsidRDefault="00432D18" w:rsidP="00F7578D">
      <w:pPr>
        <w:spacing w:line="480" w:lineRule="auto"/>
        <w:ind w:firstLine="720"/>
        <w:contextualSpacing/>
        <w:rPr>
          <w:rFonts w:ascii="Times New Roman" w:hAnsi="Times New Roman" w:cs="Times New Roman"/>
          <w:sz w:val="24"/>
          <w:szCs w:val="24"/>
        </w:rPr>
      </w:pPr>
      <w:ins w:id="202" w:author="Neil, Jordan M (HSC)" w:date="2022-01-03T16:14:00Z">
        <w:r w:rsidRPr="006E75CD">
          <w:rPr>
            <w:rFonts w:ascii="Times New Roman" w:hAnsi="Times New Roman" w:cs="Times New Roman"/>
            <w:sz w:val="24"/>
            <w:szCs w:val="24"/>
          </w:rPr>
          <w:t>Overall, the u</w:t>
        </w:r>
      </w:ins>
      <w:del w:id="203" w:author="Neil, Jordan M (HSC)" w:date="2022-01-03T16:14:00Z">
        <w:r w:rsidR="007A0295" w:rsidRPr="006E75CD" w:rsidDel="00432D18">
          <w:rPr>
            <w:rFonts w:ascii="Times New Roman" w:hAnsi="Times New Roman" w:cs="Times New Roman"/>
            <w:sz w:val="24"/>
            <w:szCs w:val="24"/>
          </w:rPr>
          <w:delText>U</w:delText>
        </w:r>
      </w:del>
      <w:r w:rsidR="007A0295" w:rsidRPr="006E75CD">
        <w:rPr>
          <w:rFonts w:ascii="Times New Roman" w:hAnsi="Times New Roman" w:cs="Times New Roman"/>
          <w:sz w:val="24"/>
          <w:szCs w:val="24"/>
        </w:rPr>
        <w:t xml:space="preserve">se of </w:t>
      </w:r>
      <w:del w:id="204" w:author="Neil, Jordan M (HSC)" w:date="2022-01-03T16:20:00Z">
        <w:r w:rsidR="007A0295" w:rsidRPr="006E75CD" w:rsidDel="00426C1F">
          <w:rPr>
            <w:rFonts w:ascii="Times New Roman" w:hAnsi="Times New Roman" w:cs="Times New Roman"/>
            <w:sz w:val="24"/>
            <w:szCs w:val="24"/>
          </w:rPr>
          <w:delText xml:space="preserve">digital </w:delText>
        </w:r>
      </w:del>
      <w:ins w:id="205" w:author="Neil, Jordan M (HSC)" w:date="2022-01-03T16:20:00Z">
        <w:r w:rsidR="00426C1F" w:rsidRPr="006E75CD">
          <w:rPr>
            <w:rFonts w:ascii="Times New Roman" w:hAnsi="Times New Roman" w:cs="Times New Roman"/>
            <w:sz w:val="24"/>
            <w:szCs w:val="24"/>
          </w:rPr>
          <w:t xml:space="preserve">mobile </w:t>
        </w:r>
      </w:ins>
      <w:r w:rsidR="007A0295" w:rsidRPr="006E75CD">
        <w:rPr>
          <w:rFonts w:ascii="Times New Roman" w:hAnsi="Times New Roman" w:cs="Times New Roman"/>
          <w:sz w:val="24"/>
          <w:szCs w:val="24"/>
        </w:rPr>
        <w:t xml:space="preserve">technology is surprisingly high </w:t>
      </w:r>
      <w:del w:id="206" w:author="Neil, Jordan M (HSC)" w:date="2022-01-03T15:28:00Z">
        <w:r w:rsidR="007A0295" w:rsidRPr="006E75CD" w:rsidDel="00C11103">
          <w:rPr>
            <w:rFonts w:ascii="Times New Roman" w:hAnsi="Times New Roman" w:cs="Times New Roman"/>
            <w:sz w:val="24"/>
            <w:szCs w:val="24"/>
          </w:rPr>
          <w:delText xml:space="preserve">in </w:delText>
        </w:r>
      </w:del>
      <w:ins w:id="207" w:author="Neil, Jordan M (HSC)" w:date="2022-01-03T15:28:00Z">
        <w:r w:rsidR="00C11103" w:rsidRPr="006E75CD">
          <w:rPr>
            <w:rFonts w:ascii="Times New Roman" w:hAnsi="Times New Roman" w:cs="Times New Roman"/>
            <w:sz w:val="24"/>
            <w:szCs w:val="24"/>
          </w:rPr>
          <w:t xml:space="preserve">among </w:t>
        </w:r>
      </w:ins>
      <w:r w:rsidR="007A0295" w:rsidRPr="006E75CD">
        <w:rPr>
          <w:rFonts w:ascii="Times New Roman" w:hAnsi="Times New Roman" w:cs="Times New Roman"/>
          <w:sz w:val="24"/>
          <w:szCs w:val="24"/>
        </w:rPr>
        <w:t>RIHA, yet few interventions are currently available</w:t>
      </w:r>
      <w:r w:rsidR="00BE4BC5" w:rsidRPr="006E75CD">
        <w:rPr>
          <w:rFonts w:ascii="Times New Roman" w:hAnsi="Times New Roman" w:cs="Times New Roman"/>
          <w:sz w:val="24"/>
          <w:szCs w:val="24"/>
        </w:rPr>
        <w:t>,</w:t>
      </w:r>
      <w:r w:rsidR="007A0295" w:rsidRPr="006E75CD">
        <w:rPr>
          <w:rFonts w:ascii="Times New Roman" w:hAnsi="Times New Roman" w:cs="Times New Roman"/>
          <w:sz w:val="24"/>
          <w:szCs w:val="24"/>
        </w:rPr>
        <w:t xml:space="preserve"> and even fewer have been empirically tested for clinical utility in this population of underserved and understudied adults. The results of the current study indicate </w:t>
      </w:r>
      <w:del w:id="208" w:author="Neil, Jordan M (HSC)" w:date="2022-01-03T15:30:00Z">
        <w:r w:rsidR="007A0295" w:rsidRPr="006E75CD" w:rsidDel="00DC3C43">
          <w:rPr>
            <w:rFonts w:ascii="Times New Roman" w:hAnsi="Times New Roman" w:cs="Times New Roman"/>
            <w:sz w:val="24"/>
            <w:szCs w:val="24"/>
          </w:rPr>
          <w:delText>that</w:delText>
        </w:r>
        <w:r w:rsidR="00BE4BC5" w:rsidRPr="006E75CD" w:rsidDel="00DC3C43">
          <w:rPr>
            <w:rFonts w:ascii="Times New Roman" w:hAnsi="Times New Roman" w:cs="Times New Roman"/>
            <w:sz w:val="24"/>
            <w:szCs w:val="24"/>
          </w:rPr>
          <w:delText xml:space="preserve"> </w:delText>
        </w:r>
      </w:del>
      <w:ins w:id="209" w:author="Neil, Jordan M (HSC)" w:date="2022-01-03T15:30:00Z">
        <w:r w:rsidR="00DC3C43" w:rsidRPr="006E75CD">
          <w:rPr>
            <w:rFonts w:ascii="Times New Roman" w:hAnsi="Times New Roman" w:cs="Times New Roman"/>
            <w:sz w:val="24"/>
            <w:szCs w:val="24"/>
          </w:rPr>
          <w:t xml:space="preserve">future </w:t>
        </w:r>
      </w:ins>
      <w:del w:id="210" w:author="Neil, Jordan M (HSC)" w:date="2022-01-03T16:20:00Z">
        <w:r w:rsidR="00BE4BC5" w:rsidRPr="006E75CD" w:rsidDel="001A362A">
          <w:rPr>
            <w:rFonts w:ascii="Times New Roman" w:hAnsi="Times New Roman" w:cs="Times New Roman"/>
            <w:sz w:val="24"/>
            <w:szCs w:val="24"/>
          </w:rPr>
          <w:delText xml:space="preserve">digital </w:delText>
        </w:r>
      </w:del>
      <w:ins w:id="211" w:author="Neil, Jordan M (HSC)" w:date="2022-01-03T16:20:00Z">
        <w:r w:rsidR="001A362A" w:rsidRPr="006E75CD">
          <w:rPr>
            <w:rFonts w:ascii="Times New Roman" w:hAnsi="Times New Roman" w:cs="Times New Roman"/>
            <w:sz w:val="24"/>
            <w:szCs w:val="24"/>
          </w:rPr>
          <w:t xml:space="preserve">mobile </w:t>
        </w:r>
      </w:ins>
      <w:r w:rsidR="00BE4BC5" w:rsidRPr="006E75CD">
        <w:rPr>
          <w:rFonts w:ascii="Times New Roman" w:hAnsi="Times New Roman" w:cs="Times New Roman"/>
          <w:sz w:val="24"/>
          <w:szCs w:val="24"/>
        </w:rPr>
        <w:t>interventions that utilize secure websites, email, private Facebook groups/pages, phone calls, texts, and/or smartphone applications</w:t>
      </w:r>
      <w:r w:rsidR="003D576A" w:rsidRPr="006E75CD">
        <w:rPr>
          <w:rFonts w:ascii="Times New Roman" w:hAnsi="Times New Roman" w:cs="Times New Roman"/>
          <w:sz w:val="24"/>
          <w:szCs w:val="24"/>
        </w:rPr>
        <w:t xml:space="preserve"> </w:t>
      </w:r>
      <w:r w:rsidR="00A73900" w:rsidRPr="006E75CD">
        <w:rPr>
          <w:rFonts w:ascii="Times New Roman" w:hAnsi="Times New Roman" w:cs="Times New Roman"/>
          <w:sz w:val="24"/>
          <w:szCs w:val="24"/>
        </w:rPr>
        <w:t>could</w:t>
      </w:r>
      <w:r w:rsidR="00BE4BC5" w:rsidRPr="006E75CD">
        <w:rPr>
          <w:rFonts w:ascii="Times New Roman" w:hAnsi="Times New Roman" w:cs="Times New Roman"/>
          <w:sz w:val="24"/>
          <w:szCs w:val="24"/>
        </w:rPr>
        <w:t xml:space="preserve"> </w:t>
      </w:r>
      <w:r w:rsidR="003D576A" w:rsidRPr="006E75CD">
        <w:rPr>
          <w:rFonts w:ascii="Times New Roman" w:hAnsi="Times New Roman" w:cs="Times New Roman"/>
          <w:sz w:val="24"/>
          <w:szCs w:val="24"/>
        </w:rPr>
        <w:t xml:space="preserve">be used to engage RIHA in </w:t>
      </w:r>
      <w:r w:rsidR="00BE4BC5" w:rsidRPr="006E75CD">
        <w:rPr>
          <w:rFonts w:ascii="Times New Roman" w:hAnsi="Times New Roman" w:cs="Times New Roman"/>
          <w:sz w:val="24"/>
          <w:szCs w:val="24"/>
        </w:rPr>
        <w:t>mental health and health behavior</w:t>
      </w:r>
      <w:r w:rsidR="003D576A" w:rsidRPr="006E75CD">
        <w:rPr>
          <w:rFonts w:ascii="Times New Roman" w:hAnsi="Times New Roman" w:cs="Times New Roman"/>
          <w:sz w:val="24"/>
          <w:szCs w:val="24"/>
        </w:rPr>
        <w:t xml:space="preserve"> change interventions.</w:t>
      </w:r>
      <w:r w:rsidR="00694D9C" w:rsidRPr="006E75CD">
        <w:rPr>
          <w:rFonts w:ascii="Times New Roman" w:hAnsi="Times New Roman" w:cs="Times New Roman"/>
          <w:sz w:val="24"/>
          <w:szCs w:val="24"/>
        </w:rPr>
        <w:br w:type="page"/>
      </w:r>
    </w:p>
    <w:p w14:paraId="5443493B" w14:textId="18C93648" w:rsidR="00E870A7" w:rsidRPr="006E75CD" w:rsidRDefault="00E870A7">
      <w:pPr>
        <w:spacing w:line="480" w:lineRule="auto"/>
        <w:contextualSpacing/>
        <w:jc w:val="center"/>
        <w:rPr>
          <w:ins w:id="212" w:author="Neil, Jordan M (HSC)" w:date="2022-01-03T16:14:00Z"/>
          <w:rFonts w:ascii="Times New Roman" w:hAnsi="Times New Roman" w:cs="Times New Roman"/>
          <w:b/>
          <w:sz w:val="24"/>
          <w:szCs w:val="24"/>
        </w:rPr>
        <w:pPrChange w:id="213" w:author="Neil, Jordan M (HSC)" w:date="2022-01-03T16:14:00Z">
          <w:pPr>
            <w:spacing w:line="480" w:lineRule="auto"/>
            <w:contextualSpacing/>
          </w:pPr>
        </w:pPrChange>
      </w:pPr>
      <w:r w:rsidRPr="006E75CD">
        <w:rPr>
          <w:rFonts w:ascii="Times New Roman" w:hAnsi="Times New Roman" w:cs="Times New Roman"/>
          <w:b/>
          <w:sz w:val="24"/>
          <w:szCs w:val="24"/>
        </w:rPr>
        <w:lastRenderedPageBreak/>
        <w:t>References</w:t>
      </w:r>
    </w:p>
    <w:p w14:paraId="2EE4D9D8" w14:textId="77777777" w:rsidR="00264DF5" w:rsidRPr="006E75CD" w:rsidRDefault="00264DF5" w:rsidP="00264DF5">
      <w:pPr>
        <w:pStyle w:val="Bibliography"/>
        <w:rPr>
          <w:rFonts w:ascii="Times New Roman" w:hAnsi="Times New Roman" w:cs="Times New Roman"/>
          <w:sz w:val="24"/>
        </w:rPr>
      </w:pPr>
      <w:r w:rsidRPr="006E75CD">
        <w:rPr>
          <w:rFonts w:ascii="Times New Roman" w:hAnsi="Times New Roman" w:cs="Times New Roman"/>
          <w:b/>
          <w:sz w:val="24"/>
          <w:szCs w:val="24"/>
          <w:rPrChange w:id="214" w:author="Neil, Jordan M (HSC)" w:date="2022-01-03T16:23:00Z">
            <w:rPr>
              <w:b/>
              <w:sz w:val="24"/>
              <w:szCs w:val="24"/>
            </w:rPr>
          </w:rPrChange>
        </w:rPr>
        <w:fldChar w:fldCharType="begin"/>
      </w:r>
      <w:r w:rsidRPr="006E75CD">
        <w:rPr>
          <w:rFonts w:ascii="Times New Roman" w:hAnsi="Times New Roman" w:cs="Times New Roman"/>
          <w:b/>
          <w:sz w:val="24"/>
          <w:szCs w:val="24"/>
          <w:rPrChange w:id="215" w:author="Neil, Jordan M (HSC)" w:date="2022-01-03T16:23:00Z">
            <w:rPr>
              <w:b/>
              <w:sz w:val="24"/>
              <w:szCs w:val="24"/>
            </w:rPr>
          </w:rPrChange>
        </w:rPr>
        <w:instrText xml:space="preserve"> ADDIN ZOTERO_BIBL {"uncited":[],"omitted":[],"custom":[]} CSL_BIBLIOGRAPHY </w:instrText>
      </w:r>
      <w:r w:rsidRPr="00076237">
        <w:rPr>
          <w:rFonts w:ascii="Times New Roman" w:hAnsi="Times New Roman" w:cs="Times New Roman"/>
          <w:b/>
          <w:sz w:val="24"/>
          <w:szCs w:val="24"/>
        </w:rPr>
        <w:fldChar w:fldCharType="separate"/>
      </w:r>
      <w:r w:rsidRPr="006E75CD">
        <w:rPr>
          <w:rFonts w:ascii="Times New Roman" w:hAnsi="Times New Roman" w:cs="Times New Roman"/>
          <w:sz w:val="24"/>
        </w:rPr>
        <w:t xml:space="preserve">1. </w:t>
      </w:r>
      <w:r w:rsidRPr="006E75CD">
        <w:rPr>
          <w:rFonts w:ascii="Times New Roman" w:hAnsi="Times New Roman" w:cs="Times New Roman"/>
          <w:sz w:val="24"/>
        </w:rPr>
        <w:tab/>
        <w:t xml:space="preserve">Sleet DA, Francescutti LH. Homelessness and Public Health: A Focus on Strategies and Solutions. </w:t>
      </w:r>
      <w:r w:rsidRPr="006E75CD">
        <w:rPr>
          <w:rFonts w:ascii="Times New Roman" w:hAnsi="Times New Roman" w:cs="Times New Roman"/>
          <w:i/>
          <w:iCs/>
          <w:sz w:val="24"/>
        </w:rPr>
        <w:t>International Journal of Environmental Research and Public Health</w:t>
      </w:r>
      <w:r w:rsidRPr="006E75CD">
        <w:rPr>
          <w:rFonts w:ascii="Times New Roman" w:hAnsi="Times New Roman" w:cs="Times New Roman"/>
          <w:sz w:val="24"/>
        </w:rPr>
        <w:t>. 2021;18(21):11660. doi:10.3390/ijerph182111660</w:t>
      </w:r>
    </w:p>
    <w:p w14:paraId="1C85F841" w14:textId="77777777" w:rsidR="00264DF5" w:rsidRPr="006E75CD" w:rsidRDefault="00264DF5" w:rsidP="00264DF5">
      <w:pPr>
        <w:pStyle w:val="Bibliography"/>
        <w:rPr>
          <w:rFonts w:ascii="Times New Roman" w:hAnsi="Times New Roman" w:cs="Times New Roman"/>
          <w:sz w:val="24"/>
        </w:rPr>
      </w:pPr>
      <w:r w:rsidRPr="006E75CD">
        <w:rPr>
          <w:rFonts w:ascii="Times New Roman" w:hAnsi="Times New Roman" w:cs="Times New Roman"/>
          <w:sz w:val="24"/>
        </w:rPr>
        <w:t xml:space="preserve">2. </w:t>
      </w:r>
      <w:r w:rsidRPr="006E75CD">
        <w:rPr>
          <w:rFonts w:ascii="Times New Roman" w:hAnsi="Times New Roman" w:cs="Times New Roman"/>
          <w:sz w:val="24"/>
        </w:rPr>
        <w:tab/>
        <w:t xml:space="preserve">Diamond B, Burns R, Bowen K. Criminalizing Homelessness: Circumstances Surrounding Criminal Trespassing and People Experiencing Homelessness. </w:t>
      </w:r>
      <w:r w:rsidRPr="006E75CD">
        <w:rPr>
          <w:rFonts w:ascii="Times New Roman" w:hAnsi="Times New Roman" w:cs="Times New Roman"/>
          <w:i/>
          <w:iCs/>
          <w:sz w:val="24"/>
        </w:rPr>
        <w:t>Criminal Justice Policy Review</w:t>
      </w:r>
      <w:r w:rsidRPr="006E75CD">
        <w:rPr>
          <w:rFonts w:ascii="Times New Roman" w:hAnsi="Times New Roman" w:cs="Times New Roman"/>
          <w:sz w:val="24"/>
        </w:rPr>
        <w:t>. Published online December 28, 2021:08874034211067130. doi:10.1177/08874034211067130</w:t>
      </w:r>
    </w:p>
    <w:p w14:paraId="5A91A5B6" w14:textId="77777777" w:rsidR="00264DF5" w:rsidRPr="006E75CD" w:rsidRDefault="00264DF5" w:rsidP="00264DF5">
      <w:pPr>
        <w:pStyle w:val="Bibliography"/>
        <w:rPr>
          <w:rFonts w:ascii="Times New Roman" w:hAnsi="Times New Roman" w:cs="Times New Roman"/>
          <w:sz w:val="24"/>
        </w:rPr>
      </w:pPr>
      <w:r w:rsidRPr="006E75CD">
        <w:rPr>
          <w:rFonts w:ascii="Times New Roman" w:hAnsi="Times New Roman" w:cs="Times New Roman"/>
          <w:sz w:val="24"/>
        </w:rPr>
        <w:t xml:space="preserve">3. </w:t>
      </w:r>
      <w:r w:rsidRPr="006E75CD">
        <w:rPr>
          <w:rFonts w:ascii="Times New Roman" w:hAnsi="Times New Roman" w:cs="Times New Roman"/>
          <w:sz w:val="24"/>
        </w:rPr>
        <w:tab/>
        <w:t xml:space="preserve">Reingle Gonzalez JM, Businelle MS, Kendzor D, Staton M, North CS, Swartz M. Using mHealth to Increase Treatment Utilization Among Recently Incarcerated Homeless Adults (Link2Care): Protocol for a Randomized Controlled Trial. </w:t>
      </w:r>
      <w:r w:rsidRPr="006E75CD">
        <w:rPr>
          <w:rFonts w:ascii="Times New Roman" w:hAnsi="Times New Roman" w:cs="Times New Roman"/>
          <w:i/>
          <w:iCs/>
          <w:sz w:val="24"/>
        </w:rPr>
        <w:t>JMIR Res Protoc</w:t>
      </w:r>
      <w:r w:rsidRPr="006E75CD">
        <w:rPr>
          <w:rFonts w:ascii="Times New Roman" w:hAnsi="Times New Roman" w:cs="Times New Roman"/>
          <w:sz w:val="24"/>
        </w:rPr>
        <w:t>. 2018;7(6):e151. doi:10.2196/resprot.9868</w:t>
      </w:r>
    </w:p>
    <w:p w14:paraId="208F17A1" w14:textId="77777777" w:rsidR="00264DF5" w:rsidRPr="006E75CD" w:rsidRDefault="00264DF5" w:rsidP="00264DF5">
      <w:pPr>
        <w:pStyle w:val="Bibliography"/>
        <w:rPr>
          <w:rFonts w:ascii="Times New Roman" w:hAnsi="Times New Roman" w:cs="Times New Roman"/>
          <w:sz w:val="24"/>
        </w:rPr>
      </w:pPr>
      <w:r w:rsidRPr="006E75CD">
        <w:rPr>
          <w:rFonts w:ascii="Times New Roman" w:hAnsi="Times New Roman" w:cs="Times New Roman"/>
          <w:sz w:val="24"/>
        </w:rPr>
        <w:t xml:space="preserve">4. </w:t>
      </w:r>
      <w:r w:rsidRPr="006E75CD">
        <w:rPr>
          <w:rFonts w:ascii="Times New Roman" w:hAnsi="Times New Roman" w:cs="Times New Roman"/>
          <w:sz w:val="24"/>
        </w:rPr>
        <w:tab/>
        <w:t xml:space="preserve">Greenberg GA, Rosenheck RA. Jail incarceration, homelessness, and mental health: a national study. </w:t>
      </w:r>
      <w:r w:rsidRPr="006E75CD">
        <w:rPr>
          <w:rFonts w:ascii="Times New Roman" w:hAnsi="Times New Roman" w:cs="Times New Roman"/>
          <w:i/>
          <w:iCs/>
          <w:sz w:val="24"/>
        </w:rPr>
        <w:t>Psychiatr Serv</w:t>
      </w:r>
      <w:r w:rsidRPr="006E75CD">
        <w:rPr>
          <w:rFonts w:ascii="Times New Roman" w:hAnsi="Times New Roman" w:cs="Times New Roman"/>
          <w:sz w:val="24"/>
        </w:rPr>
        <w:t>. 2008;59(2):170-177. doi:10.1176/ps.2008.59.2.170</w:t>
      </w:r>
    </w:p>
    <w:p w14:paraId="2C8A2D2B" w14:textId="77777777" w:rsidR="00264DF5" w:rsidRPr="006E75CD" w:rsidRDefault="00264DF5" w:rsidP="00264DF5">
      <w:pPr>
        <w:pStyle w:val="Bibliography"/>
        <w:rPr>
          <w:rFonts w:ascii="Times New Roman" w:hAnsi="Times New Roman" w:cs="Times New Roman"/>
          <w:sz w:val="24"/>
        </w:rPr>
      </w:pPr>
      <w:r w:rsidRPr="006E75CD">
        <w:rPr>
          <w:rFonts w:ascii="Times New Roman" w:hAnsi="Times New Roman" w:cs="Times New Roman"/>
          <w:sz w:val="24"/>
        </w:rPr>
        <w:t xml:space="preserve">5. </w:t>
      </w:r>
      <w:r w:rsidRPr="006E75CD">
        <w:rPr>
          <w:rFonts w:ascii="Times New Roman" w:hAnsi="Times New Roman" w:cs="Times New Roman"/>
          <w:sz w:val="24"/>
        </w:rPr>
        <w:tab/>
        <w:t xml:space="preserve">Metraux S, Culhane DP. Homeless Shelter Use and Reincarceration Following Prison Release*. </w:t>
      </w:r>
      <w:r w:rsidRPr="006E75CD">
        <w:rPr>
          <w:rFonts w:ascii="Times New Roman" w:hAnsi="Times New Roman" w:cs="Times New Roman"/>
          <w:i/>
          <w:iCs/>
          <w:sz w:val="24"/>
        </w:rPr>
        <w:t>Criminology &amp; Public Policy</w:t>
      </w:r>
      <w:r w:rsidRPr="006E75CD">
        <w:rPr>
          <w:rFonts w:ascii="Times New Roman" w:hAnsi="Times New Roman" w:cs="Times New Roman"/>
          <w:sz w:val="24"/>
        </w:rPr>
        <w:t>. 2004;3(2):139-160. doi:10.1111/j.1745-9133.2004.tb00031.x</w:t>
      </w:r>
    </w:p>
    <w:p w14:paraId="4BF38E81" w14:textId="77777777" w:rsidR="00264DF5" w:rsidRPr="006E75CD" w:rsidRDefault="00264DF5" w:rsidP="00264DF5">
      <w:pPr>
        <w:pStyle w:val="Bibliography"/>
        <w:rPr>
          <w:rFonts w:ascii="Times New Roman" w:hAnsi="Times New Roman" w:cs="Times New Roman"/>
          <w:sz w:val="24"/>
        </w:rPr>
      </w:pPr>
      <w:r w:rsidRPr="006E75CD">
        <w:rPr>
          <w:rFonts w:ascii="Times New Roman" w:hAnsi="Times New Roman" w:cs="Times New Roman"/>
          <w:sz w:val="24"/>
        </w:rPr>
        <w:t xml:space="preserve">6. </w:t>
      </w:r>
      <w:r w:rsidRPr="006E75CD">
        <w:rPr>
          <w:rFonts w:ascii="Times New Roman" w:hAnsi="Times New Roman" w:cs="Times New Roman"/>
          <w:sz w:val="24"/>
        </w:rPr>
        <w:tab/>
        <w:t xml:space="preserve">Myrstol BA, Fitzpatrick KM. Risk Factors and the Duration of Homelessness among Drug-Using Arrestees: Evidence from 30 American Counties. </w:t>
      </w:r>
      <w:r w:rsidRPr="006E75CD">
        <w:rPr>
          <w:rFonts w:ascii="Times New Roman" w:hAnsi="Times New Roman" w:cs="Times New Roman"/>
          <w:i/>
          <w:iCs/>
          <w:sz w:val="24"/>
        </w:rPr>
        <w:t>Journal of Drug Issues</w:t>
      </w:r>
      <w:r w:rsidRPr="006E75CD">
        <w:rPr>
          <w:rFonts w:ascii="Times New Roman" w:hAnsi="Times New Roman" w:cs="Times New Roman"/>
          <w:sz w:val="24"/>
        </w:rPr>
        <w:t>. 2011;41(4):523-560. doi:10.1177/002204261104100405</w:t>
      </w:r>
    </w:p>
    <w:p w14:paraId="59AEDA6E" w14:textId="77777777" w:rsidR="00264DF5" w:rsidRPr="006E75CD" w:rsidRDefault="00264DF5" w:rsidP="00264DF5">
      <w:pPr>
        <w:pStyle w:val="Bibliography"/>
        <w:rPr>
          <w:rFonts w:ascii="Times New Roman" w:hAnsi="Times New Roman" w:cs="Times New Roman"/>
          <w:sz w:val="24"/>
        </w:rPr>
      </w:pPr>
      <w:r w:rsidRPr="006E75CD">
        <w:rPr>
          <w:rFonts w:ascii="Times New Roman" w:hAnsi="Times New Roman" w:cs="Times New Roman"/>
          <w:sz w:val="24"/>
        </w:rPr>
        <w:t xml:space="preserve">7. </w:t>
      </w:r>
      <w:r w:rsidRPr="006E75CD">
        <w:rPr>
          <w:rFonts w:ascii="Times New Roman" w:hAnsi="Times New Roman" w:cs="Times New Roman"/>
          <w:sz w:val="24"/>
        </w:rPr>
        <w:tab/>
        <w:t xml:space="preserve">Thurman W, Semwal M, Moczygemba LR, Hilbelink M. Smartphone Technology to Empower People Experiencing Homelessness: Secondary Analysis. </w:t>
      </w:r>
      <w:r w:rsidRPr="006E75CD">
        <w:rPr>
          <w:rFonts w:ascii="Times New Roman" w:hAnsi="Times New Roman" w:cs="Times New Roman"/>
          <w:i/>
          <w:iCs/>
          <w:sz w:val="24"/>
        </w:rPr>
        <w:t>Journal of Medical Internet Research</w:t>
      </w:r>
      <w:r w:rsidRPr="006E75CD">
        <w:rPr>
          <w:rFonts w:ascii="Times New Roman" w:hAnsi="Times New Roman" w:cs="Times New Roman"/>
          <w:sz w:val="24"/>
        </w:rPr>
        <w:t>. 2021;23(9):e27787. doi:10.2196/27787</w:t>
      </w:r>
    </w:p>
    <w:p w14:paraId="23FE998F" w14:textId="77777777" w:rsidR="00264DF5" w:rsidRPr="006E75CD" w:rsidRDefault="00264DF5" w:rsidP="00264DF5">
      <w:pPr>
        <w:pStyle w:val="Bibliography"/>
        <w:rPr>
          <w:rFonts w:ascii="Times New Roman" w:hAnsi="Times New Roman" w:cs="Times New Roman"/>
          <w:sz w:val="24"/>
        </w:rPr>
      </w:pPr>
      <w:r w:rsidRPr="006E75CD">
        <w:rPr>
          <w:rFonts w:ascii="Times New Roman" w:hAnsi="Times New Roman" w:cs="Times New Roman"/>
          <w:sz w:val="24"/>
        </w:rPr>
        <w:t xml:space="preserve">8. </w:t>
      </w:r>
      <w:r w:rsidRPr="006E75CD">
        <w:rPr>
          <w:rFonts w:ascii="Times New Roman" w:hAnsi="Times New Roman" w:cs="Times New Roman"/>
          <w:sz w:val="24"/>
        </w:rPr>
        <w:tab/>
        <w:t xml:space="preserve">Rhoades H, Wenzel SL, Rice E, Winetrobe H, Henwood B. No digital divide? Technology use among homeless adults. </w:t>
      </w:r>
      <w:r w:rsidRPr="006E75CD">
        <w:rPr>
          <w:rFonts w:ascii="Times New Roman" w:hAnsi="Times New Roman" w:cs="Times New Roman"/>
          <w:i/>
          <w:iCs/>
          <w:sz w:val="24"/>
        </w:rPr>
        <w:t>Journal of Social Distress and Homelessness</w:t>
      </w:r>
      <w:r w:rsidRPr="006E75CD">
        <w:rPr>
          <w:rFonts w:ascii="Times New Roman" w:hAnsi="Times New Roman" w:cs="Times New Roman"/>
          <w:sz w:val="24"/>
        </w:rPr>
        <w:t>. 2017;26(1):73-77. doi:10.1080/10530789.2017.1305140</w:t>
      </w:r>
    </w:p>
    <w:p w14:paraId="7955D67E" w14:textId="77777777" w:rsidR="00264DF5" w:rsidRPr="006E75CD" w:rsidRDefault="00264DF5" w:rsidP="00264DF5">
      <w:pPr>
        <w:pStyle w:val="Bibliography"/>
        <w:rPr>
          <w:rFonts w:ascii="Times New Roman" w:hAnsi="Times New Roman" w:cs="Times New Roman"/>
          <w:sz w:val="24"/>
        </w:rPr>
      </w:pPr>
      <w:r w:rsidRPr="006E75CD">
        <w:rPr>
          <w:rFonts w:ascii="Times New Roman" w:hAnsi="Times New Roman" w:cs="Times New Roman"/>
          <w:sz w:val="24"/>
        </w:rPr>
        <w:t xml:space="preserve">9. </w:t>
      </w:r>
      <w:r w:rsidRPr="006E75CD">
        <w:rPr>
          <w:rFonts w:ascii="Times New Roman" w:hAnsi="Times New Roman" w:cs="Times New Roman"/>
          <w:sz w:val="24"/>
        </w:rPr>
        <w:tab/>
        <w:t xml:space="preserve">Raven MC, Kaplan LM, Rosenberg M, Tieu L, Guzman D, Kushel M. Mobile Phone, Computer, and Internet Use Among Older Homeless Adults: Results from the HOPE HOME Cohort Study. </w:t>
      </w:r>
      <w:r w:rsidRPr="006E75CD">
        <w:rPr>
          <w:rFonts w:ascii="Times New Roman" w:hAnsi="Times New Roman" w:cs="Times New Roman"/>
          <w:i/>
          <w:iCs/>
          <w:sz w:val="24"/>
        </w:rPr>
        <w:t>JMIR Mhealth Uhealth</w:t>
      </w:r>
      <w:r w:rsidRPr="006E75CD">
        <w:rPr>
          <w:rFonts w:ascii="Times New Roman" w:hAnsi="Times New Roman" w:cs="Times New Roman"/>
          <w:sz w:val="24"/>
        </w:rPr>
        <w:t>. 2018;6(12):e10049. doi:10.2196/10049</w:t>
      </w:r>
    </w:p>
    <w:p w14:paraId="6D128DEA" w14:textId="77777777" w:rsidR="00264DF5" w:rsidRPr="006E75CD" w:rsidRDefault="00264DF5" w:rsidP="00264DF5">
      <w:pPr>
        <w:pStyle w:val="Bibliography"/>
        <w:rPr>
          <w:rFonts w:ascii="Times New Roman" w:hAnsi="Times New Roman" w:cs="Times New Roman"/>
          <w:sz w:val="24"/>
        </w:rPr>
      </w:pPr>
      <w:r w:rsidRPr="006E75CD">
        <w:rPr>
          <w:rFonts w:ascii="Times New Roman" w:hAnsi="Times New Roman" w:cs="Times New Roman"/>
          <w:sz w:val="24"/>
        </w:rPr>
        <w:t xml:space="preserve">10. </w:t>
      </w:r>
      <w:r w:rsidRPr="006E75CD">
        <w:rPr>
          <w:rFonts w:ascii="Times New Roman" w:hAnsi="Times New Roman" w:cs="Times New Roman"/>
          <w:sz w:val="24"/>
        </w:rPr>
        <w:tab/>
        <w:t xml:space="preserve">McInnes DK, Sawh L, Petrakis BA, et al. The Potential for Health-Related Uses of Mobile Phones and Internet with Homeless Veterans: Results from a Multisite Survey. </w:t>
      </w:r>
      <w:r w:rsidRPr="006E75CD">
        <w:rPr>
          <w:rFonts w:ascii="Times New Roman" w:hAnsi="Times New Roman" w:cs="Times New Roman"/>
          <w:i/>
          <w:iCs/>
          <w:sz w:val="24"/>
        </w:rPr>
        <w:t>Telemedicine and e-Health</w:t>
      </w:r>
      <w:r w:rsidRPr="006E75CD">
        <w:rPr>
          <w:rFonts w:ascii="Times New Roman" w:hAnsi="Times New Roman" w:cs="Times New Roman"/>
          <w:sz w:val="24"/>
        </w:rPr>
        <w:t>. 2014;20(9):801-809. doi:10.1089/tmj.2013.0329</w:t>
      </w:r>
    </w:p>
    <w:p w14:paraId="7BDB4ACE" w14:textId="77777777" w:rsidR="00264DF5" w:rsidRPr="006E75CD" w:rsidRDefault="00264DF5" w:rsidP="00264DF5">
      <w:pPr>
        <w:pStyle w:val="Bibliography"/>
        <w:rPr>
          <w:rFonts w:ascii="Times New Roman" w:hAnsi="Times New Roman" w:cs="Times New Roman"/>
          <w:sz w:val="24"/>
        </w:rPr>
      </w:pPr>
      <w:r w:rsidRPr="006E75CD">
        <w:rPr>
          <w:rFonts w:ascii="Times New Roman" w:hAnsi="Times New Roman" w:cs="Times New Roman"/>
          <w:sz w:val="24"/>
        </w:rPr>
        <w:t xml:space="preserve">11. </w:t>
      </w:r>
      <w:r w:rsidRPr="006E75CD">
        <w:rPr>
          <w:rFonts w:ascii="Times New Roman" w:hAnsi="Times New Roman" w:cs="Times New Roman"/>
          <w:sz w:val="24"/>
        </w:rPr>
        <w:tab/>
        <w:t xml:space="preserve">Davis TC, Long SW, Jackson RH, et al. Rapid estimate of adult literacy in medicine: a shortened screening instrument. </w:t>
      </w:r>
      <w:r w:rsidRPr="006E75CD">
        <w:rPr>
          <w:rFonts w:ascii="Times New Roman" w:hAnsi="Times New Roman" w:cs="Times New Roman"/>
          <w:i/>
          <w:iCs/>
          <w:sz w:val="24"/>
        </w:rPr>
        <w:t>Fam Med</w:t>
      </w:r>
      <w:r w:rsidRPr="006E75CD">
        <w:rPr>
          <w:rFonts w:ascii="Times New Roman" w:hAnsi="Times New Roman" w:cs="Times New Roman"/>
          <w:sz w:val="24"/>
        </w:rPr>
        <w:t>. 1993;25(6):391-395.</w:t>
      </w:r>
    </w:p>
    <w:p w14:paraId="26D1CA55" w14:textId="77777777" w:rsidR="00264DF5" w:rsidRPr="006E75CD" w:rsidRDefault="00264DF5" w:rsidP="00264DF5">
      <w:pPr>
        <w:pStyle w:val="Bibliography"/>
        <w:rPr>
          <w:rFonts w:ascii="Times New Roman" w:hAnsi="Times New Roman" w:cs="Times New Roman"/>
          <w:sz w:val="24"/>
        </w:rPr>
      </w:pPr>
      <w:r w:rsidRPr="006E75CD">
        <w:rPr>
          <w:rFonts w:ascii="Times New Roman" w:hAnsi="Times New Roman" w:cs="Times New Roman"/>
          <w:sz w:val="24"/>
        </w:rPr>
        <w:lastRenderedPageBreak/>
        <w:t xml:space="preserve">12. </w:t>
      </w:r>
      <w:r w:rsidRPr="006E75CD">
        <w:rPr>
          <w:rFonts w:ascii="Times New Roman" w:hAnsi="Times New Roman" w:cs="Times New Roman"/>
          <w:sz w:val="24"/>
        </w:rPr>
        <w:tab/>
        <w:t>Bleecker ML, Bolla-Wilson K, Kawas C, Agnew J. Age</w:t>
      </w:r>
      <w:r w:rsidRPr="006E75CD">
        <w:rPr>
          <w:rFonts w:ascii="Cambria Math" w:hAnsi="Cambria Math" w:cs="Cambria Math"/>
          <w:sz w:val="24"/>
          <w:rPrChange w:id="216" w:author="Neil, Jordan M (HSC)" w:date="2022-01-03T16:23:00Z">
            <w:rPr>
              <w:rFonts w:ascii="Times New Roman" w:hAnsi="Times New Roman" w:cs="Times New Roman"/>
              <w:sz w:val="24"/>
            </w:rPr>
          </w:rPrChange>
        </w:rPr>
        <w:t>‐</w:t>
      </w:r>
      <w:r w:rsidRPr="006E75CD">
        <w:rPr>
          <w:rFonts w:ascii="Times New Roman" w:hAnsi="Times New Roman" w:cs="Times New Roman"/>
          <w:sz w:val="24"/>
        </w:rPr>
        <w:t>specific norms for the Mini</w:t>
      </w:r>
      <w:r w:rsidRPr="006E75CD">
        <w:rPr>
          <w:rFonts w:ascii="Cambria Math" w:hAnsi="Cambria Math" w:cs="Cambria Math"/>
          <w:sz w:val="24"/>
          <w:rPrChange w:id="217" w:author="Neil, Jordan M (HSC)" w:date="2022-01-03T16:23:00Z">
            <w:rPr>
              <w:rFonts w:ascii="Times New Roman" w:hAnsi="Times New Roman" w:cs="Times New Roman"/>
              <w:sz w:val="24"/>
            </w:rPr>
          </w:rPrChange>
        </w:rPr>
        <w:t>‐</w:t>
      </w:r>
      <w:r w:rsidRPr="006E75CD">
        <w:rPr>
          <w:rFonts w:ascii="Times New Roman" w:hAnsi="Times New Roman" w:cs="Times New Roman"/>
          <w:sz w:val="24"/>
        </w:rPr>
        <w:t xml:space="preserve">Mental State Exam. </w:t>
      </w:r>
      <w:r w:rsidRPr="006E75CD">
        <w:rPr>
          <w:rFonts w:ascii="Times New Roman" w:hAnsi="Times New Roman" w:cs="Times New Roman"/>
          <w:i/>
          <w:iCs/>
          <w:sz w:val="24"/>
        </w:rPr>
        <w:t>Neurology</w:t>
      </w:r>
      <w:r w:rsidRPr="006E75CD">
        <w:rPr>
          <w:rFonts w:ascii="Times New Roman" w:hAnsi="Times New Roman" w:cs="Times New Roman"/>
          <w:sz w:val="24"/>
        </w:rPr>
        <w:t>. 1988;38(10):1565-1565. doi:10.1212/WNL.38.10.1565</w:t>
      </w:r>
    </w:p>
    <w:p w14:paraId="594BDE58" w14:textId="77777777" w:rsidR="00264DF5" w:rsidRPr="006E75CD" w:rsidRDefault="00264DF5" w:rsidP="00264DF5">
      <w:pPr>
        <w:pStyle w:val="Bibliography"/>
        <w:rPr>
          <w:rFonts w:ascii="Times New Roman" w:hAnsi="Times New Roman" w:cs="Times New Roman"/>
          <w:sz w:val="24"/>
        </w:rPr>
      </w:pPr>
      <w:r w:rsidRPr="006E75CD">
        <w:rPr>
          <w:rFonts w:ascii="Times New Roman" w:hAnsi="Times New Roman" w:cs="Times New Roman"/>
          <w:sz w:val="24"/>
        </w:rPr>
        <w:t xml:space="preserve">13. </w:t>
      </w:r>
      <w:r w:rsidRPr="006E75CD">
        <w:rPr>
          <w:rFonts w:ascii="Times New Roman" w:hAnsi="Times New Roman" w:cs="Times New Roman"/>
          <w:sz w:val="24"/>
        </w:rPr>
        <w:tab/>
        <w:t xml:space="preserve">R Core Team. </w:t>
      </w:r>
      <w:r w:rsidRPr="006E75CD">
        <w:rPr>
          <w:rFonts w:ascii="Times New Roman" w:hAnsi="Times New Roman" w:cs="Times New Roman"/>
          <w:i/>
          <w:iCs/>
          <w:sz w:val="24"/>
        </w:rPr>
        <w:t>R: A Language and Environment for Statistical Computing.</w:t>
      </w:r>
      <w:r w:rsidRPr="006E75CD">
        <w:rPr>
          <w:rFonts w:ascii="Times New Roman" w:hAnsi="Times New Roman" w:cs="Times New Roman"/>
          <w:sz w:val="24"/>
        </w:rPr>
        <w:t>; 2021. https://www.R-project.org/</w:t>
      </w:r>
    </w:p>
    <w:p w14:paraId="4E9DAA0A" w14:textId="77777777" w:rsidR="00264DF5" w:rsidRPr="006E75CD" w:rsidRDefault="00264DF5" w:rsidP="00264DF5">
      <w:pPr>
        <w:pStyle w:val="Bibliography"/>
        <w:rPr>
          <w:rFonts w:ascii="Times New Roman" w:hAnsi="Times New Roman" w:cs="Times New Roman"/>
          <w:sz w:val="24"/>
        </w:rPr>
      </w:pPr>
      <w:r w:rsidRPr="006E75CD">
        <w:rPr>
          <w:rFonts w:ascii="Times New Roman" w:hAnsi="Times New Roman" w:cs="Times New Roman"/>
          <w:sz w:val="24"/>
        </w:rPr>
        <w:t xml:space="preserve">14. </w:t>
      </w:r>
      <w:r w:rsidRPr="006E75CD">
        <w:rPr>
          <w:rFonts w:ascii="Times New Roman" w:hAnsi="Times New Roman" w:cs="Times New Roman"/>
          <w:sz w:val="24"/>
        </w:rPr>
        <w:tab/>
        <w:t xml:space="preserve">RStudio Team. </w:t>
      </w:r>
      <w:r w:rsidRPr="006E75CD">
        <w:rPr>
          <w:rFonts w:ascii="Times New Roman" w:hAnsi="Times New Roman" w:cs="Times New Roman"/>
          <w:i/>
          <w:iCs/>
          <w:sz w:val="24"/>
        </w:rPr>
        <w:t>RStudio: Integrated Development Environment for R.</w:t>
      </w:r>
      <w:r w:rsidRPr="006E75CD">
        <w:rPr>
          <w:rFonts w:ascii="Times New Roman" w:hAnsi="Times New Roman" w:cs="Times New Roman"/>
          <w:sz w:val="24"/>
        </w:rPr>
        <w:t>; 2021. http://www.rstudio.com/.</w:t>
      </w:r>
    </w:p>
    <w:p w14:paraId="119113D5" w14:textId="77777777" w:rsidR="00264DF5" w:rsidRPr="006E75CD" w:rsidRDefault="00264DF5" w:rsidP="00264DF5">
      <w:pPr>
        <w:pStyle w:val="Bibliography"/>
        <w:rPr>
          <w:rFonts w:ascii="Times New Roman" w:hAnsi="Times New Roman" w:cs="Times New Roman"/>
          <w:sz w:val="24"/>
        </w:rPr>
      </w:pPr>
      <w:r w:rsidRPr="006E75CD">
        <w:rPr>
          <w:rFonts w:ascii="Times New Roman" w:hAnsi="Times New Roman" w:cs="Times New Roman"/>
          <w:sz w:val="24"/>
        </w:rPr>
        <w:t xml:space="preserve">15. </w:t>
      </w:r>
      <w:r w:rsidRPr="006E75CD">
        <w:rPr>
          <w:rFonts w:ascii="Times New Roman" w:hAnsi="Times New Roman" w:cs="Times New Roman"/>
          <w:sz w:val="24"/>
        </w:rPr>
        <w:tab/>
        <w:t xml:space="preserve">Wickham H, Averick M, Bryan J, et al. Welcome to the Tidyverse. </w:t>
      </w:r>
      <w:r w:rsidRPr="006E75CD">
        <w:rPr>
          <w:rFonts w:ascii="Times New Roman" w:hAnsi="Times New Roman" w:cs="Times New Roman"/>
          <w:i/>
          <w:iCs/>
          <w:sz w:val="24"/>
        </w:rPr>
        <w:t>Journal of Open Source Software</w:t>
      </w:r>
      <w:r w:rsidRPr="006E75CD">
        <w:rPr>
          <w:rFonts w:ascii="Times New Roman" w:hAnsi="Times New Roman" w:cs="Times New Roman"/>
          <w:sz w:val="24"/>
        </w:rPr>
        <w:t>. 2019;4(43):1686. doi:10.21105/joss.01686</w:t>
      </w:r>
    </w:p>
    <w:p w14:paraId="05B28FD3" w14:textId="77777777" w:rsidR="00264DF5" w:rsidRPr="006E75CD" w:rsidRDefault="00264DF5" w:rsidP="00264DF5">
      <w:pPr>
        <w:pStyle w:val="Bibliography"/>
        <w:rPr>
          <w:rFonts w:ascii="Times New Roman" w:hAnsi="Times New Roman" w:cs="Times New Roman"/>
          <w:sz w:val="24"/>
        </w:rPr>
      </w:pPr>
      <w:r w:rsidRPr="006E75CD">
        <w:rPr>
          <w:rFonts w:ascii="Times New Roman" w:hAnsi="Times New Roman" w:cs="Times New Roman"/>
          <w:sz w:val="24"/>
        </w:rPr>
        <w:t xml:space="preserve">16. </w:t>
      </w:r>
      <w:r w:rsidRPr="006E75CD">
        <w:rPr>
          <w:rFonts w:ascii="Times New Roman" w:hAnsi="Times New Roman" w:cs="Times New Roman"/>
          <w:sz w:val="24"/>
        </w:rPr>
        <w:tab/>
        <w:t xml:space="preserve">Cannell B. </w:t>
      </w:r>
      <w:r w:rsidRPr="006E75CD">
        <w:rPr>
          <w:rFonts w:ascii="Times New Roman" w:hAnsi="Times New Roman" w:cs="Times New Roman"/>
          <w:i/>
          <w:iCs/>
          <w:sz w:val="24"/>
        </w:rPr>
        <w:t>Freqtables: Make Quick Descriptive Tables for Categorical Variables</w:t>
      </w:r>
      <w:r w:rsidRPr="006E75CD">
        <w:rPr>
          <w:rFonts w:ascii="Times New Roman" w:hAnsi="Times New Roman" w:cs="Times New Roman"/>
          <w:sz w:val="24"/>
        </w:rPr>
        <w:t>.; 2020. Accessed January 3, 2022. https://CRAN.R-project.org/package=freqtables</w:t>
      </w:r>
    </w:p>
    <w:p w14:paraId="2E444308" w14:textId="77777777" w:rsidR="00264DF5" w:rsidRPr="006E75CD" w:rsidRDefault="00264DF5" w:rsidP="00264DF5">
      <w:pPr>
        <w:pStyle w:val="Bibliography"/>
        <w:rPr>
          <w:rFonts w:ascii="Times New Roman" w:hAnsi="Times New Roman" w:cs="Times New Roman"/>
          <w:sz w:val="24"/>
        </w:rPr>
      </w:pPr>
      <w:r w:rsidRPr="006E75CD">
        <w:rPr>
          <w:rFonts w:ascii="Times New Roman" w:hAnsi="Times New Roman" w:cs="Times New Roman"/>
          <w:sz w:val="24"/>
        </w:rPr>
        <w:t xml:space="preserve">17. </w:t>
      </w:r>
      <w:r w:rsidRPr="006E75CD">
        <w:rPr>
          <w:rFonts w:ascii="Times New Roman" w:hAnsi="Times New Roman" w:cs="Times New Roman"/>
          <w:sz w:val="24"/>
        </w:rPr>
        <w:tab/>
        <w:t xml:space="preserve">Cannell B. </w:t>
      </w:r>
      <w:r w:rsidRPr="006E75CD">
        <w:rPr>
          <w:rFonts w:ascii="Times New Roman" w:hAnsi="Times New Roman" w:cs="Times New Roman"/>
          <w:i/>
          <w:iCs/>
          <w:sz w:val="24"/>
        </w:rPr>
        <w:t>Meantables: Make Quick Descriptive Tables for Continuous Variables</w:t>
      </w:r>
      <w:r w:rsidRPr="006E75CD">
        <w:rPr>
          <w:rFonts w:ascii="Times New Roman" w:hAnsi="Times New Roman" w:cs="Times New Roman"/>
          <w:sz w:val="24"/>
        </w:rPr>
        <w:t>.; 2020. Accessed January 3, 2022. https://CRAN.R-project.org/package=meantables</w:t>
      </w:r>
    </w:p>
    <w:p w14:paraId="4386F06B" w14:textId="4792DF2D" w:rsidR="00342D82" w:rsidRPr="006E75CD" w:rsidRDefault="00264DF5" w:rsidP="00F56AF5">
      <w:pPr>
        <w:spacing w:line="480" w:lineRule="auto"/>
        <w:contextualSpacing/>
        <w:rPr>
          <w:ins w:id="218" w:author="Neil, Jordan M (HSC)" w:date="2022-01-03T15:28:00Z"/>
          <w:rFonts w:ascii="Times New Roman" w:hAnsi="Times New Roman" w:cs="Times New Roman"/>
          <w:b/>
          <w:sz w:val="24"/>
          <w:szCs w:val="24"/>
        </w:rPr>
      </w:pPr>
      <w:r w:rsidRPr="006E75CD">
        <w:rPr>
          <w:rFonts w:ascii="Times New Roman" w:hAnsi="Times New Roman" w:cs="Times New Roman"/>
          <w:b/>
          <w:sz w:val="24"/>
          <w:szCs w:val="24"/>
        </w:rPr>
        <w:fldChar w:fldCharType="end"/>
      </w:r>
    </w:p>
    <w:p w14:paraId="51427FBA" w14:textId="77777777" w:rsidR="00BA6CD1" w:rsidRPr="006E75CD" w:rsidRDefault="00BA6CD1" w:rsidP="00F56AF5">
      <w:pPr>
        <w:spacing w:line="480" w:lineRule="auto"/>
        <w:contextualSpacing/>
        <w:rPr>
          <w:rFonts w:ascii="Times New Roman" w:hAnsi="Times New Roman" w:cs="Times New Roman"/>
          <w:sz w:val="24"/>
          <w:szCs w:val="24"/>
        </w:rPr>
      </w:pPr>
    </w:p>
    <w:p w14:paraId="6AFD3FAB" w14:textId="77777777" w:rsidR="00F56AF5" w:rsidRPr="006E75CD" w:rsidRDefault="00F56AF5">
      <w:pPr>
        <w:spacing w:line="259" w:lineRule="auto"/>
        <w:rPr>
          <w:rFonts w:ascii="Times New Roman" w:hAnsi="Times New Roman" w:cs="Times New Roman"/>
          <w:b/>
          <w:bCs/>
          <w:sz w:val="24"/>
          <w:szCs w:val="24"/>
        </w:rPr>
      </w:pPr>
      <w:r w:rsidRPr="006E75CD">
        <w:rPr>
          <w:rFonts w:ascii="Times New Roman" w:hAnsi="Times New Roman" w:cs="Times New Roman"/>
          <w:b/>
          <w:bCs/>
          <w:sz w:val="24"/>
          <w:szCs w:val="24"/>
        </w:rPr>
        <w:br w:type="page"/>
      </w:r>
    </w:p>
    <w:p w14:paraId="469058DA" w14:textId="00983A32" w:rsidR="00E870A7" w:rsidRPr="006E75CD" w:rsidRDefault="00E870A7" w:rsidP="00E870A7">
      <w:pPr>
        <w:spacing w:after="0" w:line="240" w:lineRule="auto"/>
        <w:rPr>
          <w:rFonts w:ascii="Times New Roman" w:hAnsi="Times New Roman" w:cs="Times New Roman"/>
          <w:sz w:val="20"/>
          <w:szCs w:val="20"/>
        </w:rPr>
      </w:pPr>
      <w:r w:rsidRPr="006E75CD">
        <w:rPr>
          <w:rFonts w:ascii="Times New Roman" w:hAnsi="Times New Roman" w:cs="Times New Roman"/>
          <w:b/>
          <w:bCs/>
          <w:sz w:val="20"/>
          <w:szCs w:val="20"/>
        </w:rPr>
        <w:lastRenderedPageBreak/>
        <w:t>Table 1</w:t>
      </w:r>
      <w:r w:rsidRPr="006E75CD">
        <w:rPr>
          <w:rFonts w:ascii="Times New Roman" w:hAnsi="Times New Roman" w:cs="Times New Roman"/>
          <w:sz w:val="20"/>
          <w:szCs w:val="20"/>
        </w:rPr>
        <w:t xml:space="preserve">. Characteristics of participants who completed the Link2Care baseline assessments (n = </w:t>
      </w:r>
      <w:bookmarkStart w:id="219" w:name="n_app_change"/>
      <w:bookmarkStart w:id="220" w:name="n_baseline"/>
      <w:r w:rsidRPr="006E75CD">
        <w:rPr>
          <w:rFonts w:ascii="Times New Roman" w:hAnsi="Times New Roman" w:cs="Times New Roman"/>
          <w:sz w:val="20"/>
          <w:szCs w:val="20"/>
        </w:rPr>
        <w:t>324</w:t>
      </w:r>
      <w:bookmarkEnd w:id="219"/>
      <w:bookmarkEnd w:id="220"/>
      <w:r w:rsidRPr="006E75CD">
        <w:rPr>
          <w:rFonts w:ascii="Times New Roman" w:hAnsi="Times New Roman" w:cs="Times New Roman"/>
          <w:sz w:val="20"/>
          <w:szCs w:val="20"/>
        </w:rPr>
        <w:t xml:space="preserve">). </w:t>
      </w:r>
    </w:p>
    <w:tbl>
      <w:tblPr>
        <w:tblW w:w="0" w:type="auto"/>
        <w:jc w:val="center"/>
        <w:tblLayout w:type="fixed"/>
        <w:tblLook w:val="0420" w:firstRow="1" w:lastRow="0" w:firstColumn="0" w:lastColumn="0" w:noHBand="0" w:noVBand="1"/>
      </w:tblPr>
      <w:tblGrid>
        <w:gridCol w:w="6754"/>
        <w:gridCol w:w="2606"/>
      </w:tblGrid>
      <w:tr w:rsidR="00E870A7" w:rsidRPr="006E75CD" w14:paraId="38581530" w14:textId="77777777" w:rsidTr="00FF33BB">
        <w:trPr>
          <w:cantSplit/>
          <w:tblHeader/>
          <w:jc w:val="center"/>
        </w:trPr>
        <w:tc>
          <w:tcPr>
            <w:tcW w:w="675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AAD832E"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b/>
                <w:color w:val="000000"/>
                <w:sz w:val="20"/>
                <w:szCs w:val="20"/>
              </w:rPr>
              <w:t>Characteristic</w:t>
            </w:r>
          </w:p>
        </w:tc>
        <w:tc>
          <w:tcPr>
            <w:tcW w:w="260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D8E54CD"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b/>
                <w:color w:val="000000"/>
                <w:sz w:val="20"/>
                <w:szCs w:val="20"/>
              </w:rPr>
              <w:t>Statistics</w:t>
            </w:r>
          </w:p>
        </w:tc>
      </w:tr>
      <w:tr w:rsidR="00E870A7" w:rsidRPr="006E75CD" w14:paraId="33CB781F" w14:textId="77777777" w:rsidTr="00FF33BB">
        <w:trPr>
          <w:cantSplit/>
          <w:jc w:val="center"/>
        </w:trPr>
        <w:tc>
          <w:tcPr>
            <w:tcW w:w="6754" w:type="dxa"/>
            <w:shd w:val="clear" w:color="auto" w:fill="FFFFFF"/>
            <w:tcMar>
              <w:top w:w="0" w:type="dxa"/>
              <w:left w:w="0" w:type="dxa"/>
              <w:bottom w:w="0" w:type="dxa"/>
              <w:right w:w="0" w:type="dxa"/>
            </w:tcMar>
            <w:vAlign w:val="center"/>
          </w:tcPr>
          <w:p w14:paraId="2631AEAD"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Age, mean (</w:t>
            </w:r>
            <w:proofErr w:type="spellStart"/>
            <w:r w:rsidRPr="006E75CD">
              <w:rPr>
                <w:rFonts w:ascii="Times New Roman" w:eastAsia="Times New Roman" w:hAnsi="Times New Roman" w:cs="Times New Roman"/>
                <w:color w:val="000000"/>
                <w:sz w:val="20"/>
                <w:szCs w:val="20"/>
              </w:rPr>
              <w:t>sd</w:t>
            </w:r>
            <w:proofErr w:type="spellEnd"/>
            <w:r w:rsidRPr="006E75CD">
              <w:rPr>
                <w:rFonts w:ascii="Times New Roman" w:eastAsia="Times New Roman" w:hAnsi="Times New Roman" w:cs="Times New Roman"/>
                <w:color w:val="000000"/>
                <w:sz w:val="20"/>
                <w:szCs w:val="20"/>
              </w:rPr>
              <w:t>)</w:t>
            </w:r>
          </w:p>
        </w:tc>
        <w:tc>
          <w:tcPr>
            <w:tcW w:w="2606" w:type="dxa"/>
            <w:shd w:val="clear" w:color="auto" w:fill="FFFFFF"/>
            <w:tcMar>
              <w:top w:w="0" w:type="dxa"/>
              <w:left w:w="0" w:type="dxa"/>
              <w:bottom w:w="0" w:type="dxa"/>
              <w:right w:w="0" w:type="dxa"/>
            </w:tcMar>
            <w:vAlign w:val="center"/>
          </w:tcPr>
          <w:p w14:paraId="5B06ED53"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39.8 (10.9)</w:t>
            </w:r>
          </w:p>
        </w:tc>
      </w:tr>
      <w:tr w:rsidR="00E870A7" w:rsidRPr="006E75CD" w14:paraId="5FE6F3BD" w14:textId="77777777" w:rsidTr="00FF33BB">
        <w:trPr>
          <w:cantSplit/>
          <w:jc w:val="center"/>
        </w:trPr>
        <w:tc>
          <w:tcPr>
            <w:tcW w:w="6754" w:type="dxa"/>
            <w:shd w:val="clear" w:color="auto" w:fill="FFFFFF"/>
            <w:tcMar>
              <w:top w:w="0" w:type="dxa"/>
              <w:left w:w="0" w:type="dxa"/>
              <w:bottom w:w="0" w:type="dxa"/>
              <w:right w:w="0" w:type="dxa"/>
            </w:tcMar>
            <w:vAlign w:val="center"/>
          </w:tcPr>
          <w:p w14:paraId="1FCC177A"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73AD7178"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427C9263" w14:textId="77777777" w:rsidTr="00FF33BB">
        <w:trPr>
          <w:cantSplit/>
          <w:jc w:val="center"/>
        </w:trPr>
        <w:tc>
          <w:tcPr>
            <w:tcW w:w="6754" w:type="dxa"/>
            <w:shd w:val="clear" w:color="auto" w:fill="FFFFFF"/>
            <w:tcMar>
              <w:top w:w="0" w:type="dxa"/>
              <w:left w:w="0" w:type="dxa"/>
              <w:bottom w:w="0" w:type="dxa"/>
              <w:right w:w="0" w:type="dxa"/>
            </w:tcMar>
            <w:vAlign w:val="center"/>
          </w:tcPr>
          <w:p w14:paraId="3A219046"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Gender, n (percent)</w:t>
            </w:r>
          </w:p>
        </w:tc>
        <w:tc>
          <w:tcPr>
            <w:tcW w:w="2606" w:type="dxa"/>
            <w:shd w:val="clear" w:color="auto" w:fill="FFFFFF"/>
            <w:tcMar>
              <w:top w:w="0" w:type="dxa"/>
              <w:left w:w="0" w:type="dxa"/>
              <w:bottom w:w="0" w:type="dxa"/>
              <w:right w:w="0" w:type="dxa"/>
            </w:tcMar>
            <w:vAlign w:val="center"/>
          </w:tcPr>
          <w:p w14:paraId="34A89583"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598A3E94" w14:textId="77777777" w:rsidTr="00FF33BB">
        <w:trPr>
          <w:cantSplit/>
          <w:jc w:val="center"/>
        </w:trPr>
        <w:tc>
          <w:tcPr>
            <w:tcW w:w="6754" w:type="dxa"/>
            <w:shd w:val="clear" w:color="auto" w:fill="FFFFFF"/>
            <w:tcMar>
              <w:top w:w="0" w:type="dxa"/>
              <w:left w:w="0" w:type="dxa"/>
              <w:bottom w:w="0" w:type="dxa"/>
              <w:right w:w="0" w:type="dxa"/>
            </w:tcMar>
            <w:vAlign w:val="center"/>
          </w:tcPr>
          <w:p w14:paraId="4008CAF6"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Male</w:t>
            </w:r>
          </w:p>
        </w:tc>
        <w:tc>
          <w:tcPr>
            <w:tcW w:w="2606" w:type="dxa"/>
            <w:shd w:val="clear" w:color="auto" w:fill="FFFFFF"/>
            <w:tcMar>
              <w:top w:w="0" w:type="dxa"/>
              <w:left w:w="0" w:type="dxa"/>
              <w:bottom w:w="0" w:type="dxa"/>
              <w:right w:w="0" w:type="dxa"/>
            </w:tcMar>
            <w:vAlign w:val="center"/>
          </w:tcPr>
          <w:p w14:paraId="2C5F27E5"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275 (84.9)</w:t>
            </w:r>
          </w:p>
        </w:tc>
      </w:tr>
      <w:tr w:rsidR="00E870A7" w:rsidRPr="006E75CD" w14:paraId="69611A4A" w14:textId="77777777" w:rsidTr="00FF33BB">
        <w:trPr>
          <w:cantSplit/>
          <w:jc w:val="center"/>
        </w:trPr>
        <w:tc>
          <w:tcPr>
            <w:tcW w:w="6754" w:type="dxa"/>
            <w:shd w:val="clear" w:color="auto" w:fill="FFFFFF"/>
            <w:tcMar>
              <w:top w:w="0" w:type="dxa"/>
              <w:left w:w="0" w:type="dxa"/>
              <w:bottom w:w="0" w:type="dxa"/>
              <w:right w:w="0" w:type="dxa"/>
            </w:tcMar>
            <w:vAlign w:val="center"/>
          </w:tcPr>
          <w:p w14:paraId="278F8B0F"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Female</w:t>
            </w:r>
          </w:p>
        </w:tc>
        <w:tc>
          <w:tcPr>
            <w:tcW w:w="2606" w:type="dxa"/>
            <w:shd w:val="clear" w:color="auto" w:fill="FFFFFF"/>
            <w:tcMar>
              <w:top w:w="0" w:type="dxa"/>
              <w:left w:w="0" w:type="dxa"/>
              <w:bottom w:w="0" w:type="dxa"/>
              <w:right w:w="0" w:type="dxa"/>
            </w:tcMar>
            <w:vAlign w:val="center"/>
          </w:tcPr>
          <w:p w14:paraId="48D68961"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44 (13.6)</w:t>
            </w:r>
          </w:p>
        </w:tc>
      </w:tr>
      <w:tr w:rsidR="00E870A7" w:rsidRPr="006E75CD" w14:paraId="6604FEAE" w14:textId="77777777" w:rsidTr="00FF33BB">
        <w:trPr>
          <w:cantSplit/>
          <w:jc w:val="center"/>
        </w:trPr>
        <w:tc>
          <w:tcPr>
            <w:tcW w:w="6754" w:type="dxa"/>
            <w:shd w:val="clear" w:color="auto" w:fill="FFFFFF"/>
            <w:tcMar>
              <w:top w:w="0" w:type="dxa"/>
              <w:left w:w="0" w:type="dxa"/>
              <w:bottom w:w="0" w:type="dxa"/>
              <w:right w:w="0" w:type="dxa"/>
            </w:tcMar>
            <w:vAlign w:val="center"/>
          </w:tcPr>
          <w:p w14:paraId="4D3A70BC"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Other</w:t>
            </w:r>
          </w:p>
        </w:tc>
        <w:tc>
          <w:tcPr>
            <w:tcW w:w="2606" w:type="dxa"/>
            <w:shd w:val="clear" w:color="auto" w:fill="FFFFFF"/>
            <w:tcMar>
              <w:top w:w="0" w:type="dxa"/>
              <w:left w:w="0" w:type="dxa"/>
              <w:bottom w:w="0" w:type="dxa"/>
              <w:right w:w="0" w:type="dxa"/>
            </w:tcMar>
            <w:vAlign w:val="center"/>
          </w:tcPr>
          <w:p w14:paraId="5603ACB2"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5 (1.5)</w:t>
            </w:r>
          </w:p>
        </w:tc>
      </w:tr>
      <w:tr w:rsidR="00E870A7" w:rsidRPr="006E75CD" w14:paraId="325A15C8" w14:textId="77777777" w:rsidTr="00FF33BB">
        <w:trPr>
          <w:cantSplit/>
          <w:jc w:val="center"/>
        </w:trPr>
        <w:tc>
          <w:tcPr>
            <w:tcW w:w="6754" w:type="dxa"/>
            <w:shd w:val="clear" w:color="auto" w:fill="FFFFFF"/>
            <w:tcMar>
              <w:top w:w="0" w:type="dxa"/>
              <w:left w:w="0" w:type="dxa"/>
              <w:bottom w:w="0" w:type="dxa"/>
              <w:right w:w="0" w:type="dxa"/>
            </w:tcMar>
            <w:vAlign w:val="center"/>
          </w:tcPr>
          <w:p w14:paraId="68AB4721"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0DD4A8BD"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483BCEF7" w14:textId="77777777" w:rsidTr="00FF33BB">
        <w:trPr>
          <w:cantSplit/>
          <w:jc w:val="center"/>
        </w:trPr>
        <w:tc>
          <w:tcPr>
            <w:tcW w:w="6754" w:type="dxa"/>
            <w:shd w:val="clear" w:color="auto" w:fill="FFFFFF"/>
            <w:tcMar>
              <w:top w:w="0" w:type="dxa"/>
              <w:left w:w="0" w:type="dxa"/>
              <w:bottom w:w="0" w:type="dxa"/>
              <w:right w:w="0" w:type="dxa"/>
            </w:tcMar>
            <w:vAlign w:val="center"/>
          </w:tcPr>
          <w:p w14:paraId="45025932"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Race/Ethnicity, n (percent)</w:t>
            </w:r>
          </w:p>
        </w:tc>
        <w:tc>
          <w:tcPr>
            <w:tcW w:w="2606" w:type="dxa"/>
            <w:shd w:val="clear" w:color="auto" w:fill="FFFFFF"/>
            <w:tcMar>
              <w:top w:w="0" w:type="dxa"/>
              <w:left w:w="0" w:type="dxa"/>
              <w:bottom w:w="0" w:type="dxa"/>
              <w:right w:w="0" w:type="dxa"/>
            </w:tcMar>
            <w:vAlign w:val="center"/>
          </w:tcPr>
          <w:p w14:paraId="0624AE35"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088E696C" w14:textId="77777777" w:rsidTr="00FF33BB">
        <w:trPr>
          <w:cantSplit/>
          <w:jc w:val="center"/>
        </w:trPr>
        <w:tc>
          <w:tcPr>
            <w:tcW w:w="6754" w:type="dxa"/>
            <w:shd w:val="clear" w:color="auto" w:fill="FFFFFF"/>
            <w:tcMar>
              <w:top w:w="0" w:type="dxa"/>
              <w:left w:w="0" w:type="dxa"/>
              <w:bottom w:w="0" w:type="dxa"/>
              <w:right w:w="0" w:type="dxa"/>
            </w:tcMar>
            <w:vAlign w:val="center"/>
          </w:tcPr>
          <w:p w14:paraId="397FBDE9"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White, non-Hispanic</w:t>
            </w:r>
          </w:p>
        </w:tc>
        <w:tc>
          <w:tcPr>
            <w:tcW w:w="2606" w:type="dxa"/>
            <w:shd w:val="clear" w:color="auto" w:fill="FFFFFF"/>
            <w:tcMar>
              <w:top w:w="0" w:type="dxa"/>
              <w:left w:w="0" w:type="dxa"/>
              <w:bottom w:w="0" w:type="dxa"/>
              <w:right w:w="0" w:type="dxa"/>
            </w:tcMar>
            <w:vAlign w:val="center"/>
          </w:tcPr>
          <w:p w14:paraId="74A567DC"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54 (16.7)</w:t>
            </w:r>
          </w:p>
        </w:tc>
      </w:tr>
      <w:tr w:rsidR="00E870A7" w:rsidRPr="006E75CD" w14:paraId="7516E625" w14:textId="77777777" w:rsidTr="00FF33BB">
        <w:trPr>
          <w:cantSplit/>
          <w:jc w:val="center"/>
        </w:trPr>
        <w:tc>
          <w:tcPr>
            <w:tcW w:w="6754" w:type="dxa"/>
            <w:shd w:val="clear" w:color="auto" w:fill="FFFFFF"/>
            <w:tcMar>
              <w:top w:w="0" w:type="dxa"/>
              <w:left w:w="0" w:type="dxa"/>
              <w:bottom w:w="0" w:type="dxa"/>
              <w:right w:w="0" w:type="dxa"/>
            </w:tcMar>
            <w:vAlign w:val="center"/>
          </w:tcPr>
          <w:p w14:paraId="5A6F0982"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Black, non-Hispanic</w:t>
            </w:r>
          </w:p>
        </w:tc>
        <w:tc>
          <w:tcPr>
            <w:tcW w:w="2606" w:type="dxa"/>
            <w:shd w:val="clear" w:color="auto" w:fill="FFFFFF"/>
            <w:tcMar>
              <w:top w:w="0" w:type="dxa"/>
              <w:left w:w="0" w:type="dxa"/>
              <w:bottom w:w="0" w:type="dxa"/>
              <w:right w:w="0" w:type="dxa"/>
            </w:tcMar>
            <w:vAlign w:val="center"/>
          </w:tcPr>
          <w:p w14:paraId="70CC9FAF"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194 (59.9)</w:t>
            </w:r>
          </w:p>
        </w:tc>
      </w:tr>
      <w:tr w:rsidR="00E870A7" w:rsidRPr="006E75CD" w14:paraId="4B635003" w14:textId="77777777" w:rsidTr="00FF33BB">
        <w:trPr>
          <w:cantSplit/>
          <w:jc w:val="center"/>
        </w:trPr>
        <w:tc>
          <w:tcPr>
            <w:tcW w:w="6754" w:type="dxa"/>
            <w:shd w:val="clear" w:color="auto" w:fill="FFFFFF"/>
            <w:tcMar>
              <w:top w:w="0" w:type="dxa"/>
              <w:left w:w="0" w:type="dxa"/>
              <w:bottom w:w="0" w:type="dxa"/>
              <w:right w:w="0" w:type="dxa"/>
            </w:tcMar>
            <w:vAlign w:val="center"/>
          </w:tcPr>
          <w:p w14:paraId="0A88171A"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Hispanic, any race</w:t>
            </w:r>
          </w:p>
        </w:tc>
        <w:tc>
          <w:tcPr>
            <w:tcW w:w="2606" w:type="dxa"/>
            <w:shd w:val="clear" w:color="auto" w:fill="FFFFFF"/>
            <w:tcMar>
              <w:top w:w="0" w:type="dxa"/>
              <w:left w:w="0" w:type="dxa"/>
              <w:bottom w:w="0" w:type="dxa"/>
              <w:right w:w="0" w:type="dxa"/>
            </w:tcMar>
            <w:vAlign w:val="center"/>
          </w:tcPr>
          <w:p w14:paraId="21EAE516"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42 (13.0)</w:t>
            </w:r>
          </w:p>
        </w:tc>
      </w:tr>
      <w:tr w:rsidR="00E870A7" w:rsidRPr="006E75CD" w14:paraId="4C62D34F" w14:textId="77777777" w:rsidTr="00FF33BB">
        <w:trPr>
          <w:cantSplit/>
          <w:jc w:val="center"/>
        </w:trPr>
        <w:tc>
          <w:tcPr>
            <w:tcW w:w="6754" w:type="dxa"/>
            <w:shd w:val="clear" w:color="auto" w:fill="FFFFFF"/>
            <w:tcMar>
              <w:top w:w="0" w:type="dxa"/>
              <w:left w:w="0" w:type="dxa"/>
              <w:bottom w:w="0" w:type="dxa"/>
              <w:right w:w="0" w:type="dxa"/>
            </w:tcMar>
            <w:vAlign w:val="center"/>
          </w:tcPr>
          <w:p w14:paraId="3C0166D2"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w:t>
            </w:r>
            <w:proofErr w:type="gramStart"/>
            <w:r w:rsidRPr="006E75CD">
              <w:rPr>
                <w:rFonts w:ascii="Times New Roman" w:eastAsia="Times New Roman" w:hAnsi="Times New Roman" w:cs="Times New Roman"/>
                <w:color w:val="000000"/>
                <w:sz w:val="20"/>
                <w:szCs w:val="20"/>
              </w:rPr>
              <w:t>Other</w:t>
            </w:r>
            <w:proofErr w:type="gramEnd"/>
            <w:r w:rsidRPr="006E75CD">
              <w:rPr>
                <w:rFonts w:ascii="Times New Roman" w:eastAsia="Times New Roman" w:hAnsi="Times New Roman" w:cs="Times New Roman"/>
                <w:color w:val="000000"/>
                <w:sz w:val="20"/>
                <w:szCs w:val="20"/>
              </w:rPr>
              <w:t xml:space="preserve"> race, non-Hispanic</w:t>
            </w:r>
          </w:p>
        </w:tc>
        <w:tc>
          <w:tcPr>
            <w:tcW w:w="2606" w:type="dxa"/>
            <w:shd w:val="clear" w:color="auto" w:fill="FFFFFF"/>
            <w:tcMar>
              <w:top w:w="0" w:type="dxa"/>
              <w:left w:w="0" w:type="dxa"/>
              <w:bottom w:w="0" w:type="dxa"/>
              <w:right w:w="0" w:type="dxa"/>
            </w:tcMar>
            <w:vAlign w:val="center"/>
          </w:tcPr>
          <w:p w14:paraId="1CD25710"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34 (10.5)</w:t>
            </w:r>
          </w:p>
        </w:tc>
      </w:tr>
      <w:tr w:rsidR="00E870A7" w:rsidRPr="006E75CD" w14:paraId="575C44FD" w14:textId="77777777" w:rsidTr="00FF33BB">
        <w:trPr>
          <w:cantSplit/>
          <w:jc w:val="center"/>
        </w:trPr>
        <w:tc>
          <w:tcPr>
            <w:tcW w:w="6754" w:type="dxa"/>
            <w:shd w:val="clear" w:color="auto" w:fill="FFFFFF"/>
            <w:tcMar>
              <w:top w:w="0" w:type="dxa"/>
              <w:left w:w="0" w:type="dxa"/>
              <w:bottom w:w="0" w:type="dxa"/>
              <w:right w:w="0" w:type="dxa"/>
            </w:tcMar>
            <w:vAlign w:val="center"/>
          </w:tcPr>
          <w:p w14:paraId="06515705"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7983FBB5"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5E805732" w14:textId="77777777" w:rsidTr="00FF33BB">
        <w:trPr>
          <w:cantSplit/>
          <w:jc w:val="center"/>
        </w:trPr>
        <w:tc>
          <w:tcPr>
            <w:tcW w:w="6754" w:type="dxa"/>
            <w:shd w:val="clear" w:color="auto" w:fill="FFFFFF"/>
            <w:tcMar>
              <w:top w:w="0" w:type="dxa"/>
              <w:left w:w="0" w:type="dxa"/>
              <w:bottom w:w="0" w:type="dxa"/>
              <w:right w:w="0" w:type="dxa"/>
            </w:tcMar>
            <w:vAlign w:val="center"/>
          </w:tcPr>
          <w:p w14:paraId="09CF9008"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High school grad or GED, n (percent)</w:t>
            </w:r>
          </w:p>
        </w:tc>
        <w:tc>
          <w:tcPr>
            <w:tcW w:w="2606" w:type="dxa"/>
            <w:shd w:val="clear" w:color="auto" w:fill="FFFFFF"/>
            <w:tcMar>
              <w:top w:w="0" w:type="dxa"/>
              <w:left w:w="0" w:type="dxa"/>
              <w:bottom w:w="0" w:type="dxa"/>
              <w:right w:w="0" w:type="dxa"/>
            </w:tcMar>
            <w:vAlign w:val="center"/>
          </w:tcPr>
          <w:p w14:paraId="7AD52884"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0291E956" w14:textId="77777777" w:rsidTr="00FF33BB">
        <w:trPr>
          <w:cantSplit/>
          <w:jc w:val="center"/>
        </w:trPr>
        <w:tc>
          <w:tcPr>
            <w:tcW w:w="6754" w:type="dxa"/>
            <w:shd w:val="clear" w:color="auto" w:fill="FFFFFF"/>
            <w:tcMar>
              <w:top w:w="0" w:type="dxa"/>
              <w:left w:w="0" w:type="dxa"/>
              <w:bottom w:w="0" w:type="dxa"/>
              <w:right w:w="0" w:type="dxa"/>
            </w:tcMar>
            <w:vAlign w:val="center"/>
          </w:tcPr>
          <w:p w14:paraId="7C9E141E"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No</w:t>
            </w:r>
          </w:p>
        </w:tc>
        <w:tc>
          <w:tcPr>
            <w:tcW w:w="2606" w:type="dxa"/>
            <w:shd w:val="clear" w:color="auto" w:fill="FFFFFF"/>
            <w:tcMar>
              <w:top w:w="0" w:type="dxa"/>
              <w:left w:w="0" w:type="dxa"/>
              <w:bottom w:w="0" w:type="dxa"/>
              <w:right w:w="0" w:type="dxa"/>
            </w:tcMar>
            <w:vAlign w:val="center"/>
          </w:tcPr>
          <w:p w14:paraId="5776C5DF"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101 (31.2)</w:t>
            </w:r>
          </w:p>
        </w:tc>
      </w:tr>
      <w:tr w:rsidR="00E870A7" w:rsidRPr="006E75CD" w14:paraId="26484495" w14:textId="77777777" w:rsidTr="00FF33BB">
        <w:trPr>
          <w:cantSplit/>
          <w:jc w:val="center"/>
        </w:trPr>
        <w:tc>
          <w:tcPr>
            <w:tcW w:w="6754" w:type="dxa"/>
            <w:shd w:val="clear" w:color="auto" w:fill="FFFFFF"/>
            <w:tcMar>
              <w:top w:w="0" w:type="dxa"/>
              <w:left w:w="0" w:type="dxa"/>
              <w:bottom w:w="0" w:type="dxa"/>
              <w:right w:w="0" w:type="dxa"/>
            </w:tcMar>
            <w:vAlign w:val="center"/>
          </w:tcPr>
          <w:p w14:paraId="32B13C3E"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Yes</w:t>
            </w:r>
          </w:p>
        </w:tc>
        <w:tc>
          <w:tcPr>
            <w:tcW w:w="2606" w:type="dxa"/>
            <w:shd w:val="clear" w:color="auto" w:fill="FFFFFF"/>
            <w:tcMar>
              <w:top w:w="0" w:type="dxa"/>
              <w:left w:w="0" w:type="dxa"/>
              <w:bottom w:w="0" w:type="dxa"/>
              <w:right w:w="0" w:type="dxa"/>
            </w:tcMar>
            <w:vAlign w:val="center"/>
          </w:tcPr>
          <w:p w14:paraId="5460F29D"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223 (68.8)</w:t>
            </w:r>
          </w:p>
        </w:tc>
      </w:tr>
      <w:tr w:rsidR="00E870A7" w:rsidRPr="006E75CD" w14:paraId="31AB60F2" w14:textId="77777777" w:rsidTr="00FF33BB">
        <w:trPr>
          <w:cantSplit/>
          <w:jc w:val="center"/>
        </w:trPr>
        <w:tc>
          <w:tcPr>
            <w:tcW w:w="6754" w:type="dxa"/>
            <w:shd w:val="clear" w:color="auto" w:fill="FFFFFF"/>
            <w:tcMar>
              <w:top w:w="0" w:type="dxa"/>
              <w:left w:w="0" w:type="dxa"/>
              <w:bottom w:w="0" w:type="dxa"/>
              <w:right w:w="0" w:type="dxa"/>
            </w:tcMar>
            <w:vAlign w:val="center"/>
          </w:tcPr>
          <w:p w14:paraId="3D7BCFE9"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51E3F7EF"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29494B26" w14:textId="77777777" w:rsidTr="00FF33BB">
        <w:trPr>
          <w:cantSplit/>
          <w:jc w:val="center"/>
        </w:trPr>
        <w:tc>
          <w:tcPr>
            <w:tcW w:w="6754" w:type="dxa"/>
            <w:shd w:val="clear" w:color="auto" w:fill="FFFFFF"/>
            <w:tcMar>
              <w:top w:w="0" w:type="dxa"/>
              <w:left w:w="0" w:type="dxa"/>
              <w:bottom w:w="0" w:type="dxa"/>
              <w:right w:w="0" w:type="dxa"/>
            </w:tcMar>
            <w:vAlign w:val="center"/>
          </w:tcPr>
          <w:p w14:paraId="16B2E494"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Employment status, n (percent)</w:t>
            </w:r>
          </w:p>
        </w:tc>
        <w:tc>
          <w:tcPr>
            <w:tcW w:w="2606" w:type="dxa"/>
            <w:shd w:val="clear" w:color="auto" w:fill="FFFFFF"/>
            <w:tcMar>
              <w:top w:w="0" w:type="dxa"/>
              <w:left w:w="0" w:type="dxa"/>
              <w:bottom w:w="0" w:type="dxa"/>
              <w:right w:w="0" w:type="dxa"/>
            </w:tcMar>
            <w:vAlign w:val="center"/>
          </w:tcPr>
          <w:p w14:paraId="67F7D23D"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4760CC31" w14:textId="77777777" w:rsidTr="00FF33BB">
        <w:trPr>
          <w:cantSplit/>
          <w:jc w:val="center"/>
        </w:trPr>
        <w:tc>
          <w:tcPr>
            <w:tcW w:w="6754" w:type="dxa"/>
            <w:shd w:val="clear" w:color="auto" w:fill="FFFFFF"/>
            <w:tcMar>
              <w:top w:w="0" w:type="dxa"/>
              <w:left w:w="0" w:type="dxa"/>
              <w:bottom w:w="0" w:type="dxa"/>
              <w:right w:w="0" w:type="dxa"/>
            </w:tcMar>
            <w:vAlign w:val="center"/>
          </w:tcPr>
          <w:p w14:paraId="7BD4B43D"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Employed</w:t>
            </w:r>
          </w:p>
        </w:tc>
        <w:tc>
          <w:tcPr>
            <w:tcW w:w="2606" w:type="dxa"/>
            <w:shd w:val="clear" w:color="auto" w:fill="FFFFFF"/>
            <w:tcMar>
              <w:top w:w="0" w:type="dxa"/>
              <w:left w:w="0" w:type="dxa"/>
              <w:bottom w:w="0" w:type="dxa"/>
              <w:right w:w="0" w:type="dxa"/>
            </w:tcMar>
            <w:vAlign w:val="center"/>
          </w:tcPr>
          <w:p w14:paraId="2A137449"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27 (8.3)</w:t>
            </w:r>
          </w:p>
        </w:tc>
      </w:tr>
      <w:tr w:rsidR="00E870A7" w:rsidRPr="006E75CD" w14:paraId="5B2EE6EF" w14:textId="77777777" w:rsidTr="00FF33BB">
        <w:trPr>
          <w:cantSplit/>
          <w:jc w:val="center"/>
        </w:trPr>
        <w:tc>
          <w:tcPr>
            <w:tcW w:w="6754" w:type="dxa"/>
            <w:shd w:val="clear" w:color="auto" w:fill="FFFFFF"/>
            <w:tcMar>
              <w:top w:w="0" w:type="dxa"/>
              <w:left w:w="0" w:type="dxa"/>
              <w:bottom w:w="0" w:type="dxa"/>
              <w:right w:w="0" w:type="dxa"/>
            </w:tcMar>
            <w:vAlign w:val="center"/>
          </w:tcPr>
          <w:p w14:paraId="67864C10"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Unemployed, looking for work</w:t>
            </w:r>
          </w:p>
        </w:tc>
        <w:tc>
          <w:tcPr>
            <w:tcW w:w="2606" w:type="dxa"/>
            <w:shd w:val="clear" w:color="auto" w:fill="FFFFFF"/>
            <w:tcMar>
              <w:top w:w="0" w:type="dxa"/>
              <w:left w:w="0" w:type="dxa"/>
              <w:bottom w:w="0" w:type="dxa"/>
              <w:right w:w="0" w:type="dxa"/>
            </w:tcMar>
            <w:vAlign w:val="center"/>
          </w:tcPr>
          <w:p w14:paraId="262100F8"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176 (54.3)</w:t>
            </w:r>
          </w:p>
        </w:tc>
      </w:tr>
      <w:tr w:rsidR="00E870A7" w:rsidRPr="006E75CD" w14:paraId="4ECAC8CC" w14:textId="77777777" w:rsidTr="00FF33BB">
        <w:trPr>
          <w:cantSplit/>
          <w:jc w:val="center"/>
        </w:trPr>
        <w:tc>
          <w:tcPr>
            <w:tcW w:w="6754" w:type="dxa"/>
            <w:shd w:val="clear" w:color="auto" w:fill="FFFFFF"/>
            <w:tcMar>
              <w:top w:w="0" w:type="dxa"/>
              <w:left w:w="0" w:type="dxa"/>
              <w:bottom w:w="0" w:type="dxa"/>
              <w:right w:w="0" w:type="dxa"/>
            </w:tcMar>
            <w:vAlign w:val="center"/>
          </w:tcPr>
          <w:p w14:paraId="315E4B8C"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Unemployed, not looking for work</w:t>
            </w:r>
          </w:p>
        </w:tc>
        <w:tc>
          <w:tcPr>
            <w:tcW w:w="2606" w:type="dxa"/>
            <w:shd w:val="clear" w:color="auto" w:fill="FFFFFF"/>
            <w:tcMar>
              <w:top w:w="0" w:type="dxa"/>
              <w:left w:w="0" w:type="dxa"/>
              <w:bottom w:w="0" w:type="dxa"/>
              <w:right w:w="0" w:type="dxa"/>
            </w:tcMar>
            <w:vAlign w:val="center"/>
          </w:tcPr>
          <w:p w14:paraId="098502D8"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47 (14.5)</w:t>
            </w:r>
          </w:p>
        </w:tc>
      </w:tr>
      <w:tr w:rsidR="00E870A7" w:rsidRPr="006E75CD" w14:paraId="35691ED0" w14:textId="77777777" w:rsidTr="00FF33BB">
        <w:trPr>
          <w:cantSplit/>
          <w:jc w:val="center"/>
        </w:trPr>
        <w:tc>
          <w:tcPr>
            <w:tcW w:w="6754" w:type="dxa"/>
            <w:shd w:val="clear" w:color="auto" w:fill="FFFFFF"/>
            <w:tcMar>
              <w:top w:w="0" w:type="dxa"/>
              <w:left w:w="0" w:type="dxa"/>
              <w:bottom w:w="0" w:type="dxa"/>
              <w:right w:w="0" w:type="dxa"/>
            </w:tcMar>
            <w:vAlign w:val="center"/>
          </w:tcPr>
          <w:p w14:paraId="54861A04"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Unable to work or disabled</w:t>
            </w:r>
          </w:p>
        </w:tc>
        <w:tc>
          <w:tcPr>
            <w:tcW w:w="2606" w:type="dxa"/>
            <w:shd w:val="clear" w:color="auto" w:fill="FFFFFF"/>
            <w:tcMar>
              <w:top w:w="0" w:type="dxa"/>
              <w:left w:w="0" w:type="dxa"/>
              <w:bottom w:w="0" w:type="dxa"/>
              <w:right w:w="0" w:type="dxa"/>
            </w:tcMar>
            <w:vAlign w:val="center"/>
          </w:tcPr>
          <w:p w14:paraId="37A0F87A"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59 (18.2)</w:t>
            </w:r>
          </w:p>
        </w:tc>
      </w:tr>
      <w:tr w:rsidR="00E870A7" w:rsidRPr="006E75CD" w14:paraId="3EA80C64" w14:textId="77777777" w:rsidTr="00FF33BB">
        <w:trPr>
          <w:cantSplit/>
          <w:jc w:val="center"/>
        </w:trPr>
        <w:tc>
          <w:tcPr>
            <w:tcW w:w="6754" w:type="dxa"/>
            <w:shd w:val="clear" w:color="auto" w:fill="FFFFFF"/>
            <w:tcMar>
              <w:top w:w="0" w:type="dxa"/>
              <w:left w:w="0" w:type="dxa"/>
              <w:bottom w:w="0" w:type="dxa"/>
              <w:right w:w="0" w:type="dxa"/>
            </w:tcMar>
            <w:vAlign w:val="center"/>
          </w:tcPr>
          <w:p w14:paraId="1CCFD7C6"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Other</w:t>
            </w:r>
          </w:p>
        </w:tc>
        <w:tc>
          <w:tcPr>
            <w:tcW w:w="2606" w:type="dxa"/>
            <w:shd w:val="clear" w:color="auto" w:fill="FFFFFF"/>
            <w:tcMar>
              <w:top w:w="0" w:type="dxa"/>
              <w:left w:w="0" w:type="dxa"/>
              <w:bottom w:w="0" w:type="dxa"/>
              <w:right w:w="0" w:type="dxa"/>
            </w:tcMar>
            <w:vAlign w:val="center"/>
          </w:tcPr>
          <w:p w14:paraId="6C9581F9"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15 (4.6)</w:t>
            </w:r>
          </w:p>
        </w:tc>
      </w:tr>
      <w:tr w:rsidR="00E870A7" w:rsidRPr="006E75CD" w14:paraId="375877C4" w14:textId="77777777" w:rsidTr="00FF33BB">
        <w:trPr>
          <w:cantSplit/>
          <w:jc w:val="center"/>
        </w:trPr>
        <w:tc>
          <w:tcPr>
            <w:tcW w:w="6754" w:type="dxa"/>
            <w:shd w:val="clear" w:color="auto" w:fill="FFFFFF"/>
            <w:tcMar>
              <w:top w:w="0" w:type="dxa"/>
              <w:left w:w="0" w:type="dxa"/>
              <w:bottom w:w="0" w:type="dxa"/>
              <w:right w:w="0" w:type="dxa"/>
            </w:tcMar>
            <w:vAlign w:val="center"/>
          </w:tcPr>
          <w:p w14:paraId="4FF03790"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4D9063FB"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248ECC14" w14:textId="77777777" w:rsidTr="00FF33BB">
        <w:trPr>
          <w:cantSplit/>
          <w:jc w:val="center"/>
        </w:trPr>
        <w:tc>
          <w:tcPr>
            <w:tcW w:w="6754" w:type="dxa"/>
            <w:shd w:val="clear" w:color="auto" w:fill="FFFFFF"/>
            <w:tcMar>
              <w:top w:w="0" w:type="dxa"/>
              <w:left w:w="0" w:type="dxa"/>
              <w:bottom w:w="0" w:type="dxa"/>
              <w:right w:w="0" w:type="dxa"/>
            </w:tcMar>
            <w:vAlign w:val="center"/>
          </w:tcPr>
          <w:p w14:paraId="57F75D0A" w14:textId="2431C818"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Lifetime months homeless, </w:t>
            </w:r>
            <w:del w:id="221" w:author="Brad Cannell" w:date="2022-01-11T15:08:00Z">
              <w:r w:rsidRPr="006E75CD" w:rsidDel="00076237">
                <w:rPr>
                  <w:rFonts w:ascii="Times New Roman" w:eastAsia="Times New Roman" w:hAnsi="Times New Roman" w:cs="Times New Roman"/>
                  <w:color w:val="000000"/>
                  <w:sz w:val="20"/>
                  <w:szCs w:val="20"/>
                </w:rPr>
                <w:delText xml:space="preserve">mean </w:delText>
              </w:r>
            </w:del>
            <w:ins w:id="222" w:author="Brad Cannell" w:date="2022-01-11T15:08:00Z">
              <w:r w:rsidR="00076237">
                <w:rPr>
                  <w:rFonts w:ascii="Times New Roman" w:eastAsia="Times New Roman" w:hAnsi="Times New Roman" w:cs="Times New Roman"/>
                  <w:color w:val="000000"/>
                  <w:sz w:val="20"/>
                  <w:szCs w:val="20"/>
                </w:rPr>
                <w:t>median</w:t>
              </w:r>
              <w:r w:rsidR="00076237" w:rsidRPr="006E75CD">
                <w:rPr>
                  <w:rFonts w:ascii="Times New Roman" w:eastAsia="Times New Roman" w:hAnsi="Times New Roman" w:cs="Times New Roman"/>
                  <w:color w:val="000000"/>
                  <w:sz w:val="20"/>
                  <w:szCs w:val="20"/>
                </w:rPr>
                <w:t xml:space="preserve"> </w:t>
              </w:r>
            </w:ins>
            <w:r w:rsidRPr="006E75CD">
              <w:rPr>
                <w:rFonts w:ascii="Times New Roman" w:eastAsia="Times New Roman" w:hAnsi="Times New Roman" w:cs="Times New Roman"/>
                <w:color w:val="000000"/>
                <w:sz w:val="20"/>
                <w:szCs w:val="20"/>
              </w:rPr>
              <w:t>(</w:t>
            </w:r>
            <w:proofErr w:type="spellStart"/>
            <w:ins w:id="223" w:author="Brad Cannell" w:date="2022-01-11T15:08:00Z">
              <w:r w:rsidR="00076237">
                <w:rPr>
                  <w:rFonts w:ascii="Times New Roman" w:eastAsia="Times New Roman" w:hAnsi="Times New Roman" w:cs="Times New Roman"/>
                  <w:color w:val="000000"/>
                  <w:sz w:val="20"/>
                  <w:szCs w:val="20"/>
                </w:rPr>
                <w:t>iqr</w:t>
              </w:r>
            </w:ins>
            <w:proofErr w:type="spellEnd"/>
            <w:del w:id="224" w:author="Brad Cannell" w:date="2022-01-11T15:08:00Z">
              <w:r w:rsidRPr="006E75CD" w:rsidDel="00076237">
                <w:rPr>
                  <w:rFonts w:ascii="Times New Roman" w:eastAsia="Times New Roman" w:hAnsi="Times New Roman" w:cs="Times New Roman"/>
                  <w:color w:val="000000"/>
                  <w:sz w:val="20"/>
                  <w:szCs w:val="20"/>
                </w:rPr>
                <w:delText>sd</w:delText>
              </w:r>
            </w:del>
            <w:r w:rsidRPr="006E75CD">
              <w:rPr>
                <w:rFonts w:ascii="Times New Roman" w:eastAsia="Times New Roman" w:hAnsi="Times New Roman" w:cs="Times New Roman"/>
                <w:color w:val="000000"/>
                <w:sz w:val="20"/>
                <w:szCs w:val="20"/>
              </w:rPr>
              <w:t>)</w:t>
            </w:r>
          </w:p>
        </w:tc>
        <w:tc>
          <w:tcPr>
            <w:tcW w:w="2606" w:type="dxa"/>
            <w:shd w:val="clear" w:color="auto" w:fill="FFFFFF"/>
            <w:tcMar>
              <w:top w:w="0" w:type="dxa"/>
              <w:left w:w="0" w:type="dxa"/>
              <w:bottom w:w="0" w:type="dxa"/>
              <w:right w:w="0" w:type="dxa"/>
            </w:tcMar>
            <w:vAlign w:val="center"/>
          </w:tcPr>
          <w:p w14:paraId="47B9235F" w14:textId="6A934DB2" w:rsidR="00E870A7" w:rsidRPr="006E75CD" w:rsidRDefault="00076237" w:rsidP="00E870A7">
            <w:pPr>
              <w:spacing w:after="0" w:line="240" w:lineRule="auto"/>
              <w:ind w:left="100" w:right="100"/>
              <w:jc w:val="center"/>
              <w:rPr>
                <w:rFonts w:ascii="Times New Roman" w:hAnsi="Times New Roman" w:cs="Times New Roman"/>
                <w:sz w:val="20"/>
                <w:szCs w:val="20"/>
              </w:rPr>
            </w:pPr>
            <w:ins w:id="225" w:author="Brad Cannell" w:date="2022-01-11T15:08:00Z">
              <w:r w:rsidRPr="00076237">
                <w:rPr>
                  <w:rFonts w:ascii="Times New Roman" w:eastAsia="Times New Roman" w:hAnsi="Times New Roman" w:cs="Times New Roman"/>
                  <w:color w:val="000000"/>
                  <w:sz w:val="20"/>
                  <w:szCs w:val="20"/>
                </w:rPr>
                <w:t>30.0 (53.6)</w:t>
              </w:r>
            </w:ins>
            <w:del w:id="226" w:author="Brad Cannell" w:date="2022-01-11T15:08:00Z">
              <w:r w:rsidR="00E870A7" w:rsidRPr="006E75CD" w:rsidDel="00076237">
                <w:rPr>
                  <w:rFonts w:ascii="Times New Roman" w:eastAsia="Times New Roman" w:hAnsi="Times New Roman" w:cs="Times New Roman"/>
                  <w:color w:val="000000"/>
                  <w:sz w:val="20"/>
                  <w:szCs w:val="20"/>
                </w:rPr>
                <w:delText>49.0 (69.2)</w:delText>
              </w:r>
            </w:del>
          </w:p>
        </w:tc>
      </w:tr>
      <w:tr w:rsidR="00E870A7" w:rsidRPr="006E75CD" w14:paraId="5E823AE9" w14:textId="77777777" w:rsidTr="00FF33BB">
        <w:trPr>
          <w:cantSplit/>
          <w:jc w:val="center"/>
        </w:trPr>
        <w:tc>
          <w:tcPr>
            <w:tcW w:w="6754" w:type="dxa"/>
            <w:shd w:val="clear" w:color="auto" w:fill="FFFFFF"/>
            <w:tcMar>
              <w:top w:w="0" w:type="dxa"/>
              <w:left w:w="0" w:type="dxa"/>
              <w:bottom w:w="0" w:type="dxa"/>
              <w:right w:w="0" w:type="dxa"/>
            </w:tcMar>
            <w:vAlign w:val="center"/>
          </w:tcPr>
          <w:p w14:paraId="1537E992"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1D083266"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7FFF7368" w14:textId="77777777" w:rsidTr="00FF33BB">
        <w:trPr>
          <w:cantSplit/>
          <w:jc w:val="center"/>
        </w:trPr>
        <w:tc>
          <w:tcPr>
            <w:tcW w:w="6754" w:type="dxa"/>
            <w:shd w:val="clear" w:color="auto" w:fill="FFFFFF"/>
            <w:tcMar>
              <w:top w:w="0" w:type="dxa"/>
              <w:left w:w="0" w:type="dxa"/>
              <w:bottom w:w="0" w:type="dxa"/>
              <w:right w:w="0" w:type="dxa"/>
            </w:tcMar>
            <w:vAlign w:val="center"/>
          </w:tcPr>
          <w:p w14:paraId="451ADDE7" w14:textId="753DAD78"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Lifetime years in jail, </w:t>
            </w:r>
            <w:commentRangeStart w:id="227"/>
            <w:commentRangeStart w:id="228"/>
            <w:del w:id="229" w:author="Brad Cannell" w:date="2022-01-11T15:08:00Z">
              <w:r w:rsidRPr="006E75CD" w:rsidDel="00076237">
                <w:rPr>
                  <w:rFonts w:ascii="Times New Roman" w:eastAsia="Times New Roman" w:hAnsi="Times New Roman" w:cs="Times New Roman"/>
                  <w:color w:val="000000"/>
                  <w:sz w:val="20"/>
                  <w:szCs w:val="20"/>
                </w:rPr>
                <w:delText xml:space="preserve">mean </w:delText>
              </w:r>
            </w:del>
            <w:commentRangeEnd w:id="227"/>
            <w:ins w:id="230" w:author="Brad Cannell" w:date="2022-01-11T15:08:00Z">
              <w:r w:rsidR="00076237">
                <w:rPr>
                  <w:rFonts w:ascii="Times New Roman" w:eastAsia="Times New Roman" w:hAnsi="Times New Roman" w:cs="Times New Roman"/>
                  <w:color w:val="000000"/>
                  <w:sz w:val="20"/>
                  <w:szCs w:val="20"/>
                </w:rPr>
                <w:t>median</w:t>
              </w:r>
              <w:r w:rsidR="00076237" w:rsidRPr="006E75CD">
                <w:rPr>
                  <w:rFonts w:ascii="Times New Roman" w:eastAsia="Times New Roman" w:hAnsi="Times New Roman" w:cs="Times New Roman"/>
                  <w:color w:val="000000"/>
                  <w:sz w:val="20"/>
                  <w:szCs w:val="20"/>
                </w:rPr>
                <w:t xml:space="preserve"> </w:t>
              </w:r>
            </w:ins>
            <w:r w:rsidRPr="006E75CD">
              <w:rPr>
                <w:rStyle w:val="CommentReference"/>
                <w:rFonts w:ascii="Times New Roman" w:hAnsi="Times New Roman" w:cs="Times New Roman"/>
                <w:sz w:val="20"/>
                <w:szCs w:val="20"/>
              </w:rPr>
              <w:commentReference w:id="227"/>
            </w:r>
            <w:commentRangeEnd w:id="228"/>
            <w:r w:rsidR="006E4B82" w:rsidRPr="006E75CD">
              <w:rPr>
                <w:rStyle w:val="CommentReference"/>
                <w:rFonts w:ascii="Times New Roman" w:hAnsi="Times New Roman" w:cs="Times New Roman"/>
                <w:rPrChange w:id="231" w:author="Neil, Jordan M (HSC)" w:date="2022-01-03T16:23:00Z">
                  <w:rPr>
                    <w:rStyle w:val="CommentReference"/>
                  </w:rPr>
                </w:rPrChange>
              </w:rPr>
              <w:commentReference w:id="228"/>
            </w:r>
            <w:r w:rsidRPr="006E75CD">
              <w:rPr>
                <w:rFonts w:ascii="Times New Roman" w:eastAsia="Times New Roman" w:hAnsi="Times New Roman" w:cs="Times New Roman"/>
                <w:color w:val="000000"/>
                <w:sz w:val="20"/>
                <w:szCs w:val="20"/>
              </w:rPr>
              <w:t>(</w:t>
            </w:r>
            <w:proofErr w:type="spellStart"/>
            <w:ins w:id="232" w:author="Brad Cannell" w:date="2022-01-11T15:08:00Z">
              <w:r w:rsidR="00076237">
                <w:rPr>
                  <w:rFonts w:ascii="Times New Roman" w:eastAsia="Times New Roman" w:hAnsi="Times New Roman" w:cs="Times New Roman"/>
                  <w:color w:val="000000"/>
                  <w:sz w:val="20"/>
                  <w:szCs w:val="20"/>
                </w:rPr>
                <w:t>iqr</w:t>
              </w:r>
            </w:ins>
            <w:proofErr w:type="spellEnd"/>
            <w:del w:id="233" w:author="Brad Cannell" w:date="2022-01-11T15:08:00Z">
              <w:r w:rsidRPr="006E75CD" w:rsidDel="00076237">
                <w:rPr>
                  <w:rFonts w:ascii="Times New Roman" w:eastAsia="Times New Roman" w:hAnsi="Times New Roman" w:cs="Times New Roman"/>
                  <w:color w:val="000000"/>
                  <w:sz w:val="20"/>
                  <w:szCs w:val="20"/>
                </w:rPr>
                <w:delText>sd</w:delText>
              </w:r>
            </w:del>
            <w:r w:rsidRPr="006E75CD">
              <w:rPr>
                <w:rFonts w:ascii="Times New Roman" w:eastAsia="Times New Roman" w:hAnsi="Times New Roman" w:cs="Times New Roman"/>
                <w:color w:val="000000"/>
                <w:sz w:val="20"/>
                <w:szCs w:val="20"/>
              </w:rPr>
              <w:t>)</w:t>
            </w:r>
          </w:p>
        </w:tc>
        <w:tc>
          <w:tcPr>
            <w:tcW w:w="2606" w:type="dxa"/>
            <w:shd w:val="clear" w:color="auto" w:fill="FFFFFF"/>
            <w:tcMar>
              <w:top w:w="0" w:type="dxa"/>
              <w:left w:w="0" w:type="dxa"/>
              <w:bottom w:w="0" w:type="dxa"/>
              <w:right w:w="0" w:type="dxa"/>
            </w:tcMar>
            <w:vAlign w:val="center"/>
          </w:tcPr>
          <w:p w14:paraId="32BFB7EB" w14:textId="4D0788D8" w:rsidR="00E870A7" w:rsidRPr="006E75CD" w:rsidRDefault="00076237" w:rsidP="00E870A7">
            <w:pPr>
              <w:spacing w:after="0" w:line="240" w:lineRule="auto"/>
              <w:ind w:left="100" w:right="100"/>
              <w:jc w:val="center"/>
              <w:rPr>
                <w:rFonts w:ascii="Times New Roman" w:hAnsi="Times New Roman" w:cs="Times New Roman"/>
                <w:sz w:val="20"/>
                <w:szCs w:val="20"/>
              </w:rPr>
            </w:pPr>
            <w:ins w:id="234" w:author="Brad Cannell" w:date="2022-01-11T15:09:00Z">
              <w:r w:rsidRPr="00076237">
                <w:rPr>
                  <w:rFonts w:ascii="Times New Roman" w:eastAsia="Times New Roman" w:hAnsi="Times New Roman" w:cs="Times New Roman"/>
                  <w:color w:val="000000"/>
                  <w:sz w:val="20"/>
                  <w:szCs w:val="20"/>
                </w:rPr>
                <w:t>3.5 (6.7)</w:t>
              </w:r>
            </w:ins>
            <w:del w:id="235" w:author="Brad Cannell" w:date="2022-01-11T15:09:00Z">
              <w:r w:rsidR="00E870A7" w:rsidRPr="006E75CD" w:rsidDel="00076237">
                <w:rPr>
                  <w:rFonts w:ascii="Times New Roman" w:eastAsia="Times New Roman" w:hAnsi="Times New Roman" w:cs="Times New Roman"/>
                  <w:color w:val="000000"/>
                  <w:sz w:val="20"/>
                  <w:szCs w:val="20"/>
                </w:rPr>
                <w:delText>5.6 (6.3)</w:delText>
              </w:r>
            </w:del>
          </w:p>
        </w:tc>
      </w:tr>
      <w:tr w:rsidR="00E870A7" w:rsidRPr="006E75CD" w14:paraId="508E5569" w14:textId="77777777" w:rsidTr="00FF33BB">
        <w:trPr>
          <w:cantSplit/>
          <w:jc w:val="center"/>
        </w:trPr>
        <w:tc>
          <w:tcPr>
            <w:tcW w:w="6754" w:type="dxa"/>
            <w:shd w:val="clear" w:color="auto" w:fill="FFFFFF"/>
            <w:tcMar>
              <w:top w:w="0" w:type="dxa"/>
              <w:left w:w="0" w:type="dxa"/>
              <w:bottom w:w="0" w:type="dxa"/>
              <w:right w:w="0" w:type="dxa"/>
            </w:tcMar>
            <w:vAlign w:val="center"/>
          </w:tcPr>
          <w:p w14:paraId="05FB501A"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153C978A"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108DFDC4" w14:textId="77777777" w:rsidTr="00FF33BB">
        <w:trPr>
          <w:cantSplit/>
          <w:jc w:val="center"/>
        </w:trPr>
        <w:tc>
          <w:tcPr>
            <w:tcW w:w="6754" w:type="dxa"/>
            <w:shd w:val="clear" w:color="auto" w:fill="FFFFFF"/>
            <w:tcMar>
              <w:top w:w="0" w:type="dxa"/>
              <w:left w:w="0" w:type="dxa"/>
              <w:bottom w:w="0" w:type="dxa"/>
              <w:right w:w="0" w:type="dxa"/>
            </w:tcMar>
            <w:vAlign w:val="center"/>
          </w:tcPr>
          <w:p w14:paraId="7F6F7389"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General health, n (percent)</w:t>
            </w:r>
          </w:p>
        </w:tc>
        <w:tc>
          <w:tcPr>
            <w:tcW w:w="2606" w:type="dxa"/>
            <w:shd w:val="clear" w:color="auto" w:fill="FFFFFF"/>
            <w:tcMar>
              <w:top w:w="0" w:type="dxa"/>
              <w:left w:w="0" w:type="dxa"/>
              <w:bottom w:w="0" w:type="dxa"/>
              <w:right w:w="0" w:type="dxa"/>
            </w:tcMar>
            <w:vAlign w:val="center"/>
          </w:tcPr>
          <w:p w14:paraId="71B0392A"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7A1C907E" w14:textId="77777777" w:rsidTr="00FF33BB">
        <w:trPr>
          <w:cantSplit/>
          <w:jc w:val="center"/>
        </w:trPr>
        <w:tc>
          <w:tcPr>
            <w:tcW w:w="6754" w:type="dxa"/>
            <w:shd w:val="clear" w:color="auto" w:fill="FFFFFF"/>
            <w:tcMar>
              <w:top w:w="0" w:type="dxa"/>
              <w:left w:w="0" w:type="dxa"/>
              <w:bottom w:w="0" w:type="dxa"/>
              <w:right w:w="0" w:type="dxa"/>
            </w:tcMar>
            <w:vAlign w:val="center"/>
          </w:tcPr>
          <w:p w14:paraId="324D0545"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Excellent</w:t>
            </w:r>
          </w:p>
        </w:tc>
        <w:tc>
          <w:tcPr>
            <w:tcW w:w="2606" w:type="dxa"/>
            <w:shd w:val="clear" w:color="auto" w:fill="FFFFFF"/>
            <w:tcMar>
              <w:top w:w="0" w:type="dxa"/>
              <w:left w:w="0" w:type="dxa"/>
              <w:bottom w:w="0" w:type="dxa"/>
              <w:right w:w="0" w:type="dxa"/>
            </w:tcMar>
            <w:vAlign w:val="center"/>
          </w:tcPr>
          <w:p w14:paraId="4FD00354"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57 (17.6)</w:t>
            </w:r>
          </w:p>
        </w:tc>
      </w:tr>
      <w:tr w:rsidR="00E870A7" w:rsidRPr="006E75CD" w14:paraId="68DA311D" w14:textId="77777777" w:rsidTr="00FF33BB">
        <w:trPr>
          <w:cantSplit/>
          <w:jc w:val="center"/>
        </w:trPr>
        <w:tc>
          <w:tcPr>
            <w:tcW w:w="6754" w:type="dxa"/>
            <w:shd w:val="clear" w:color="auto" w:fill="FFFFFF"/>
            <w:tcMar>
              <w:top w:w="0" w:type="dxa"/>
              <w:left w:w="0" w:type="dxa"/>
              <w:bottom w:w="0" w:type="dxa"/>
              <w:right w:w="0" w:type="dxa"/>
            </w:tcMar>
            <w:vAlign w:val="center"/>
          </w:tcPr>
          <w:p w14:paraId="34E02FF4"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Very Good</w:t>
            </w:r>
          </w:p>
        </w:tc>
        <w:tc>
          <w:tcPr>
            <w:tcW w:w="2606" w:type="dxa"/>
            <w:shd w:val="clear" w:color="auto" w:fill="FFFFFF"/>
            <w:tcMar>
              <w:top w:w="0" w:type="dxa"/>
              <w:left w:w="0" w:type="dxa"/>
              <w:bottom w:w="0" w:type="dxa"/>
              <w:right w:w="0" w:type="dxa"/>
            </w:tcMar>
            <w:vAlign w:val="center"/>
          </w:tcPr>
          <w:p w14:paraId="179C78FD"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70 (21.6)</w:t>
            </w:r>
          </w:p>
        </w:tc>
      </w:tr>
      <w:tr w:rsidR="00E870A7" w:rsidRPr="006E75CD" w14:paraId="44C0C2FA" w14:textId="77777777" w:rsidTr="00FF33BB">
        <w:trPr>
          <w:cantSplit/>
          <w:jc w:val="center"/>
        </w:trPr>
        <w:tc>
          <w:tcPr>
            <w:tcW w:w="6754" w:type="dxa"/>
            <w:shd w:val="clear" w:color="auto" w:fill="FFFFFF"/>
            <w:tcMar>
              <w:top w:w="0" w:type="dxa"/>
              <w:left w:w="0" w:type="dxa"/>
              <w:bottom w:w="0" w:type="dxa"/>
              <w:right w:w="0" w:type="dxa"/>
            </w:tcMar>
            <w:vAlign w:val="center"/>
          </w:tcPr>
          <w:p w14:paraId="159B1003"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Good</w:t>
            </w:r>
          </w:p>
        </w:tc>
        <w:tc>
          <w:tcPr>
            <w:tcW w:w="2606" w:type="dxa"/>
            <w:shd w:val="clear" w:color="auto" w:fill="FFFFFF"/>
            <w:tcMar>
              <w:top w:w="0" w:type="dxa"/>
              <w:left w:w="0" w:type="dxa"/>
              <w:bottom w:w="0" w:type="dxa"/>
              <w:right w:w="0" w:type="dxa"/>
            </w:tcMar>
            <w:vAlign w:val="center"/>
          </w:tcPr>
          <w:p w14:paraId="78C1FAD5"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103 (31.8)</w:t>
            </w:r>
          </w:p>
        </w:tc>
      </w:tr>
      <w:tr w:rsidR="00E870A7" w:rsidRPr="006E75CD" w14:paraId="5B995000" w14:textId="77777777" w:rsidTr="00FF33BB">
        <w:trPr>
          <w:cantSplit/>
          <w:jc w:val="center"/>
        </w:trPr>
        <w:tc>
          <w:tcPr>
            <w:tcW w:w="6754" w:type="dxa"/>
            <w:shd w:val="clear" w:color="auto" w:fill="FFFFFF"/>
            <w:tcMar>
              <w:top w:w="0" w:type="dxa"/>
              <w:left w:w="0" w:type="dxa"/>
              <w:bottom w:w="0" w:type="dxa"/>
              <w:right w:w="0" w:type="dxa"/>
            </w:tcMar>
            <w:vAlign w:val="center"/>
          </w:tcPr>
          <w:p w14:paraId="3204C591"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Fair</w:t>
            </w:r>
          </w:p>
        </w:tc>
        <w:tc>
          <w:tcPr>
            <w:tcW w:w="2606" w:type="dxa"/>
            <w:shd w:val="clear" w:color="auto" w:fill="FFFFFF"/>
            <w:tcMar>
              <w:top w:w="0" w:type="dxa"/>
              <w:left w:w="0" w:type="dxa"/>
              <w:bottom w:w="0" w:type="dxa"/>
              <w:right w:w="0" w:type="dxa"/>
            </w:tcMar>
            <w:vAlign w:val="center"/>
          </w:tcPr>
          <w:p w14:paraId="7C1C0FDB"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70 (21.6)</w:t>
            </w:r>
          </w:p>
        </w:tc>
      </w:tr>
      <w:tr w:rsidR="00E870A7" w:rsidRPr="006E75CD" w14:paraId="0B9A53B8" w14:textId="77777777" w:rsidTr="00FF33BB">
        <w:trPr>
          <w:cantSplit/>
          <w:jc w:val="center"/>
        </w:trPr>
        <w:tc>
          <w:tcPr>
            <w:tcW w:w="6754" w:type="dxa"/>
            <w:shd w:val="clear" w:color="auto" w:fill="FFFFFF"/>
            <w:tcMar>
              <w:top w:w="0" w:type="dxa"/>
              <w:left w:w="0" w:type="dxa"/>
              <w:bottom w:w="0" w:type="dxa"/>
              <w:right w:w="0" w:type="dxa"/>
            </w:tcMar>
            <w:vAlign w:val="center"/>
          </w:tcPr>
          <w:p w14:paraId="239EEB31"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Poor</w:t>
            </w:r>
          </w:p>
        </w:tc>
        <w:tc>
          <w:tcPr>
            <w:tcW w:w="2606" w:type="dxa"/>
            <w:shd w:val="clear" w:color="auto" w:fill="FFFFFF"/>
            <w:tcMar>
              <w:top w:w="0" w:type="dxa"/>
              <w:left w:w="0" w:type="dxa"/>
              <w:bottom w:w="0" w:type="dxa"/>
              <w:right w:w="0" w:type="dxa"/>
            </w:tcMar>
            <w:vAlign w:val="center"/>
          </w:tcPr>
          <w:p w14:paraId="22B16C74"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24 (7.4)</w:t>
            </w:r>
          </w:p>
        </w:tc>
      </w:tr>
      <w:tr w:rsidR="00E870A7" w:rsidRPr="006E75CD" w14:paraId="2987095D" w14:textId="77777777" w:rsidTr="00FF33BB">
        <w:trPr>
          <w:cantSplit/>
          <w:jc w:val="center"/>
        </w:trPr>
        <w:tc>
          <w:tcPr>
            <w:tcW w:w="6754" w:type="dxa"/>
            <w:shd w:val="clear" w:color="auto" w:fill="FFFFFF"/>
            <w:tcMar>
              <w:top w:w="0" w:type="dxa"/>
              <w:left w:w="0" w:type="dxa"/>
              <w:bottom w:w="0" w:type="dxa"/>
              <w:right w:w="0" w:type="dxa"/>
            </w:tcMar>
            <w:vAlign w:val="center"/>
          </w:tcPr>
          <w:p w14:paraId="3A8A6873"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6AD5DCDD"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759064FF" w14:textId="77777777" w:rsidTr="00FF33BB">
        <w:trPr>
          <w:cantSplit/>
          <w:jc w:val="center"/>
        </w:trPr>
        <w:tc>
          <w:tcPr>
            <w:tcW w:w="6754" w:type="dxa"/>
            <w:shd w:val="clear" w:color="auto" w:fill="FFFFFF"/>
            <w:tcMar>
              <w:top w:w="0" w:type="dxa"/>
              <w:left w:w="0" w:type="dxa"/>
              <w:bottom w:w="0" w:type="dxa"/>
              <w:right w:w="0" w:type="dxa"/>
            </w:tcMar>
            <w:vAlign w:val="center"/>
          </w:tcPr>
          <w:p w14:paraId="3C7F1106"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N days out of past 30 physical health not good, mean (</w:t>
            </w:r>
            <w:proofErr w:type="spellStart"/>
            <w:r w:rsidRPr="006E75CD">
              <w:rPr>
                <w:rFonts w:ascii="Times New Roman" w:eastAsia="Times New Roman" w:hAnsi="Times New Roman" w:cs="Times New Roman"/>
                <w:color w:val="000000"/>
                <w:sz w:val="20"/>
                <w:szCs w:val="20"/>
              </w:rPr>
              <w:t>sd</w:t>
            </w:r>
            <w:proofErr w:type="spellEnd"/>
            <w:r w:rsidRPr="006E75CD">
              <w:rPr>
                <w:rFonts w:ascii="Times New Roman" w:eastAsia="Times New Roman" w:hAnsi="Times New Roman" w:cs="Times New Roman"/>
                <w:color w:val="000000"/>
                <w:sz w:val="20"/>
                <w:szCs w:val="20"/>
              </w:rPr>
              <w:t>)</w:t>
            </w:r>
          </w:p>
        </w:tc>
        <w:tc>
          <w:tcPr>
            <w:tcW w:w="2606" w:type="dxa"/>
            <w:shd w:val="clear" w:color="auto" w:fill="FFFFFF"/>
            <w:tcMar>
              <w:top w:w="0" w:type="dxa"/>
              <w:left w:w="0" w:type="dxa"/>
              <w:bottom w:w="0" w:type="dxa"/>
              <w:right w:w="0" w:type="dxa"/>
            </w:tcMar>
            <w:vAlign w:val="center"/>
          </w:tcPr>
          <w:p w14:paraId="71BCDDA8"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7.2 (9.9)</w:t>
            </w:r>
          </w:p>
        </w:tc>
      </w:tr>
      <w:tr w:rsidR="00E870A7" w:rsidRPr="006E75CD" w14:paraId="398BA5E6" w14:textId="77777777" w:rsidTr="00FF33BB">
        <w:trPr>
          <w:cantSplit/>
          <w:jc w:val="center"/>
        </w:trPr>
        <w:tc>
          <w:tcPr>
            <w:tcW w:w="6754" w:type="dxa"/>
            <w:shd w:val="clear" w:color="auto" w:fill="FFFFFF"/>
            <w:tcMar>
              <w:top w:w="0" w:type="dxa"/>
              <w:left w:w="0" w:type="dxa"/>
              <w:bottom w:w="0" w:type="dxa"/>
              <w:right w:w="0" w:type="dxa"/>
            </w:tcMar>
            <w:vAlign w:val="center"/>
          </w:tcPr>
          <w:p w14:paraId="3F7F8B4A"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1B0F6B14"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7E8DCADA" w14:textId="77777777" w:rsidTr="00FF33BB">
        <w:trPr>
          <w:cantSplit/>
          <w:jc w:val="center"/>
        </w:trPr>
        <w:tc>
          <w:tcPr>
            <w:tcW w:w="6754" w:type="dxa"/>
            <w:shd w:val="clear" w:color="auto" w:fill="FFFFFF"/>
            <w:tcMar>
              <w:top w:w="0" w:type="dxa"/>
              <w:left w:w="0" w:type="dxa"/>
              <w:bottom w:w="0" w:type="dxa"/>
              <w:right w:w="0" w:type="dxa"/>
            </w:tcMar>
            <w:vAlign w:val="center"/>
          </w:tcPr>
          <w:p w14:paraId="3D6834E8"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N days out of past 30 mental health not good, mean (</w:t>
            </w:r>
            <w:proofErr w:type="spellStart"/>
            <w:r w:rsidRPr="006E75CD">
              <w:rPr>
                <w:rFonts w:ascii="Times New Roman" w:eastAsia="Times New Roman" w:hAnsi="Times New Roman" w:cs="Times New Roman"/>
                <w:color w:val="000000"/>
                <w:sz w:val="20"/>
                <w:szCs w:val="20"/>
              </w:rPr>
              <w:t>sd</w:t>
            </w:r>
            <w:proofErr w:type="spellEnd"/>
            <w:r w:rsidRPr="006E75CD">
              <w:rPr>
                <w:rFonts w:ascii="Times New Roman" w:eastAsia="Times New Roman" w:hAnsi="Times New Roman" w:cs="Times New Roman"/>
                <w:color w:val="000000"/>
                <w:sz w:val="20"/>
                <w:szCs w:val="20"/>
              </w:rPr>
              <w:t>)</w:t>
            </w:r>
          </w:p>
        </w:tc>
        <w:tc>
          <w:tcPr>
            <w:tcW w:w="2606" w:type="dxa"/>
            <w:shd w:val="clear" w:color="auto" w:fill="FFFFFF"/>
            <w:tcMar>
              <w:top w:w="0" w:type="dxa"/>
              <w:left w:w="0" w:type="dxa"/>
              <w:bottom w:w="0" w:type="dxa"/>
              <w:right w:w="0" w:type="dxa"/>
            </w:tcMar>
            <w:vAlign w:val="center"/>
          </w:tcPr>
          <w:p w14:paraId="61C285A4"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11.7 (11.1)</w:t>
            </w:r>
          </w:p>
        </w:tc>
      </w:tr>
      <w:tr w:rsidR="00E870A7" w:rsidRPr="006E75CD" w14:paraId="25628D5A" w14:textId="77777777" w:rsidTr="00FF33BB">
        <w:trPr>
          <w:cantSplit/>
          <w:jc w:val="center"/>
        </w:trPr>
        <w:tc>
          <w:tcPr>
            <w:tcW w:w="6754" w:type="dxa"/>
            <w:shd w:val="clear" w:color="auto" w:fill="FFFFFF"/>
            <w:tcMar>
              <w:top w:w="0" w:type="dxa"/>
              <w:left w:w="0" w:type="dxa"/>
              <w:bottom w:w="0" w:type="dxa"/>
              <w:right w:w="0" w:type="dxa"/>
            </w:tcMar>
            <w:vAlign w:val="center"/>
          </w:tcPr>
          <w:p w14:paraId="20AC0B14"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0331B7BD"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36DFA2A2" w14:textId="77777777" w:rsidTr="00FF33BB">
        <w:trPr>
          <w:cantSplit/>
          <w:jc w:val="center"/>
        </w:trPr>
        <w:tc>
          <w:tcPr>
            <w:tcW w:w="6754" w:type="dxa"/>
            <w:shd w:val="clear" w:color="auto" w:fill="FFFFFF"/>
            <w:tcMar>
              <w:top w:w="0" w:type="dxa"/>
              <w:left w:w="0" w:type="dxa"/>
              <w:bottom w:w="0" w:type="dxa"/>
              <w:right w:w="0" w:type="dxa"/>
            </w:tcMar>
            <w:vAlign w:val="center"/>
          </w:tcPr>
          <w:p w14:paraId="50D5784F" w14:textId="4B9862B5" w:rsidR="00E870A7" w:rsidRPr="006E75CD" w:rsidRDefault="007F24E8"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Currently receiving m</w:t>
            </w:r>
            <w:commentRangeStart w:id="236"/>
            <w:commentRangeStart w:id="237"/>
            <w:r w:rsidR="00E870A7" w:rsidRPr="006E75CD">
              <w:rPr>
                <w:rFonts w:ascii="Times New Roman" w:eastAsia="Times New Roman" w:hAnsi="Times New Roman" w:cs="Times New Roman"/>
                <w:color w:val="000000"/>
                <w:sz w:val="20"/>
                <w:szCs w:val="20"/>
              </w:rPr>
              <w:t>ental health treatment, n (percent)</w:t>
            </w:r>
            <w:commentRangeEnd w:id="236"/>
            <w:r w:rsidR="00E870A7" w:rsidRPr="006E75CD">
              <w:rPr>
                <w:rStyle w:val="CommentReference"/>
                <w:rFonts w:ascii="Times New Roman" w:hAnsi="Times New Roman" w:cs="Times New Roman"/>
                <w:sz w:val="20"/>
                <w:szCs w:val="20"/>
              </w:rPr>
              <w:commentReference w:id="236"/>
            </w:r>
            <w:commentRangeEnd w:id="237"/>
            <w:r w:rsidRPr="006E75CD">
              <w:rPr>
                <w:rStyle w:val="CommentReference"/>
                <w:rFonts w:ascii="Times New Roman" w:hAnsi="Times New Roman" w:cs="Times New Roman"/>
                <w:rPrChange w:id="238" w:author="Neil, Jordan M (HSC)" w:date="2022-01-03T16:23:00Z">
                  <w:rPr>
                    <w:rStyle w:val="CommentReference"/>
                  </w:rPr>
                </w:rPrChange>
              </w:rPr>
              <w:commentReference w:id="237"/>
            </w:r>
          </w:p>
        </w:tc>
        <w:tc>
          <w:tcPr>
            <w:tcW w:w="2606" w:type="dxa"/>
            <w:shd w:val="clear" w:color="auto" w:fill="FFFFFF"/>
            <w:tcMar>
              <w:top w:w="0" w:type="dxa"/>
              <w:left w:w="0" w:type="dxa"/>
              <w:bottom w:w="0" w:type="dxa"/>
              <w:right w:w="0" w:type="dxa"/>
            </w:tcMar>
            <w:vAlign w:val="center"/>
          </w:tcPr>
          <w:p w14:paraId="28754B8A"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27A5B420" w14:textId="77777777" w:rsidTr="00FF33BB">
        <w:trPr>
          <w:cantSplit/>
          <w:jc w:val="center"/>
        </w:trPr>
        <w:tc>
          <w:tcPr>
            <w:tcW w:w="6754" w:type="dxa"/>
            <w:shd w:val="clear" w:color="auto" w:fill="FFFFFF"/>
            <w:tcMar>
              <w:top w:w="0" w:type="dxa"/>
              <w:left w:w="0" w:type="dxa"/>
              <w:bottom w:w="0" w:type="dxa"/>
              <w:right w:w="0" w:type="dxa"/>
            </w:tcMar>
            <w:vAlign w:val="center"/>
          </w:tcPr>
          <w:p w14:paraId="3C6EEEDA"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No</w:t>
            </w:r>
          </w:p>
        </w:tc>
        <w:tc>
          <w:tcPr>
            <w:tcW w:w="2606" w:type="dxa"/>
            <w:shd w:val="clear" w:color="auto" w:fill="FFFFFF"/>
            <w:tcMar>
              <w:top w:w="0" w:type="dxa"/>
              <w:left w:w="0" w:type="dxa"/>
              <w:bottom w:w="0" w:type="dxa"/>
              <w:right w:w="0" w:type="dxa"/>
            </w:tcMar>
            <w:vAlign w:val="center"/>
          </w:tcPr>
          <w:p w14:paraId="06CDFE69"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136 (42.0)</w:t>
            </w:r>
          </w:p>
        </w:tc>
      </w:tr>
      <w:tr w:rsidR="00E870A7" w:rsidRPr="006E75CD" w14:paraId="7664BBA6" w14:textId="77777777" w:rsidTr="00FF33BB">
        <w:trPr>
          <w:cantSplit/>
          <w:jc w:val="center"/>
        </w:trPr>
        <w:tc>
          <w:tcPr>
            <w:tcW w:w="6754" w:type="dxa"/>
            <w:shd w:val="clear" w:color="auto" w:fill="FFFFFF"/>
            <w:tcMar>
              <w:top w:w="0" w:type="dxa"/>
              <w:left w:w="0" w:type="dxa"/>
              <w:bottom w:w="0" w:type="dxa"/>
              <w:right w:w="0" w:type="dxa"/>
            </w:tcMar>
            <w:vAlign w:val="center"/>
          </w:tcPr>
          <w:p w14:paraId="1AFBE906"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Yes</w:t>
            </w:r>
          </w:p>
        </w:tc>
        <w:tc>
          <w:tcPr>
            <w:tcW w:w="2606" w:type="dxa"/>
            <w:shd w:val="clear" w:color="auto" w:fill="FFFFFF"/>
            <w:tcMar>
              <w:top w:w="0" w:type="dxa"/>
              <w:left w:w="0" w:type="dxa"/>
              <w:bottom w:w="0" w:type="dxa"/>
              <w:right w:w="0" w:type="dxa"/>
            </w:tcMar>
            <w:vAlign w:val="center"/>
          </w:tcPr>
          <w:p w14:paraId="4D2743E6"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188 (58.0)</w:t>
            </w:r>
          </w:p>
        </w:tc>
      </w:tr>
      <w:tr w:rsidR="00E870A7" w:rsidRPr="006E75CD" w14:paraId="2091D18F" w14:textId="77777777" w:rsidTr="00FF33BB">
        <w:trPr>
          <w:cantSplit/>
          <w:jc w:val="center"/>
        </w:trPr>
        <w:tc>
          <w:tcPr>
            <w:tcW w:w="6754" w:type="dxa"/>
            <w:shd w:val="clear" w:color="auto" w:fill="FFFFFF"/>
            <w:tcMar>
              <w:top w:w="0" w:type="dxa"/>
              <w:left w:w="0" w:type="dxa"/>
              <w:bottom w:w="0" w:type="dxa"/>
              <w:right w:w="0" w:type="dxa"/>
            </w:tcMar>
            <w:vAlign w:val="center"/>
          </w:tcPr>
          <w:p w14:paraId="117FBB21"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6C3AA326"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6FF51CF4" w14:textId="77777777" w:rsidTr="00FF33BB">
        <w:trPr>
          <w:cantSplit/>
          <w:jc w:val="center"/>
        </w:trPr>
        <w:tc>
          <w:tcPr>
            <w:tcW w:w="6754" w:type="dxa"/>
            <w:shd w:val="clear" w:color="auto" w:fill="FFFFFF"/>
            <w:tcMar>
              <w:top w:w="0" w:type="dxa"/>
              <w:left w:w="0" w:type="dxa"/>
              <w:bottom w:w="0" w:type="dxa"/>
              <w:right w:w="0" w:type="dxa"/>
            </w:tcMar>
            <w:vAlign w:val="center"/>
          </w:tcPr>
          <w:p w14:paraId="15210C08"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Have mobile phone, n (percent)</w:t>
            </w:r>
          </w:p>
        </w:tc>
        <w:tc>
          <w:tcPr>
            <w:tcW w:w="2606" w:type="dxa"/>
            <w:shd w:val="clear" w:color="auto" w:fill="FFFFFF"/>
            <w:tcMar>
              <w:top w:w="0" w:type="dxa"/>
              <w:left w:w="0" w:type="dxa"/>
              <w:bottom w:w="0" w:type="dxa"/>
              <w:right w:w="0" w:type="dxa"/>
            </w:tcMar>
            <w:vAlign w:val="center"/>
          </w:tcPr>
          <w:p w14:paraId="2FD74169"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21DBFEE9" w14:textId="77777777" w:rsidTr="00FF33BB">
        <w:trPr>
          <w:cantSplit/>
          <w:jc w:val="center"/>
        </w:trPr>
        <w:tc>
          <w:tcPr>
            <w:tcW w:w="6754" w:type="dxa"/>
            <w:shd w:val="clear" w:color="auto" w:fill="FFFFFF"/>
            <w:tcMar>
              <w:top w:w="0" w:type="dxa"/>
              <w:left w:w="0" w:type="dxa"/>
              <w:bottom w:w="0" w:type="dxa"/>
              <w:right w:w="0" w:type="dxa"/>
            </w:tcMar>
            <w:vAlign w:val="center"/>
          </w:tcPr>
          <w:p w14:paraId="2964A53E"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No</w:t>
            </w:r>
          </w:p>
        </w:tc>
        <w:tc>
          <w:tcPr>
            <w:tcW w:w="2606" w:type="dxa"/>
            <w:shd w:val="clear" w:color="auto" w:fill="FFFFFF"/>
            <w:tcMar>
              <w:top w:w="0" w:type="dxa"/>
              <w:left w:w="0" w:type="dxa"/>
              <w:bottom w:w="0" w:type="dxa"/>
              <w:right w:w="0" w:type="dxa"/>
            </w:tcMar>
            <w:vAlign w:val="center"/>
          </w:tcPr>
          <w:p w14:paraId="152404E2"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232 (71.6)</w:t>
            </w:r>
          </w:p>
        </w:tc>
      </w:tr>
      <w:tr w:rsidR="00E870A7" w:rsidRPr="006E75CD" w14:paraId="47491572" w14:textId="77777777" w:rsidTr="00FF33BB">
        <w:trPr>
          <w:cantSplit/>
          <w:jc w:val="center"/>
        </w:trPr>
        <w:tc>
          <w:tcPr>
            <w:tcW w:w="6754" w:type="dxa"/>
            <w:shd w:val="clear" w:color="auto" w:fill="FFFFFF"/>
            <w:tcMar>
              <w:top w:w="0" w:type="dxa"/>
              <w:left w:w="0" w:type="dxa"/>
              <w:bottom w:w="0" w:type="dxa"/>
              <w:right w:w="0" w:type="dxa"/>
            </w:tcMar>
            <w:vAlign w:val="center"/>
          </w:tcPr>
          <w:p w14:paraId="0FCEFBF3"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Yes</w:t>
            </w:r>
          </w:p>
        </w:tc>
        <w:tc>
          <w:tcPr>
            <w:tcW w:w="2606" w:type="dxa"/>
            <w:shd w:val="clear" w:color="auto" w:fill="FFFFFF"/>
            <w:tcMar>
              <w:top w:w="0" w:type="dxa"/>
              <w:left w:w="0" w:type="dxa"/>
              <w:bottom w:w="0" w:type="dxa"/>
              <w:right w:w="0" w:type="dxa"/>
            </w:tcMar>
            <w:vAlign w:val="center"/>
          </w:tcPr>
          <w:p w14:paraId="12A461D0"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92 (28.4)</w:t>
            </w:r>
          </w:p>
        </w:tc>
      </w:tr>
      <w:tr w:rsidR="00E870A7" w:rsidRPr="006E75CD" w14:paraId="4A8505F4" w14:textId="77777777" w:rsidTr="00FF33BB">
        <w:trPr>
          <w:cantSplit/>
          <w:jc w:val="center"/>
        </w:trPr>
        <w:tc>
          <w:tcPr>
            <w:tcW w:w="6754" w:type="dxa"/>
            <w:shd w:val="clear" w:color="auto" w:fill="FFFFFF"/>
            <w:tcMar>
              <w:top w:w="0" w:type="dxa"/>
              <w:left w:w="0" w:type="dxa"/>
              <w:bottom w:w="0" w:type="dxa"/>
              <w:right w:w="0" w:type="dxa"/>
            </w:tcMar>
            <w:vAlign w:val="center"/>
          </w:tcPr>
          <w:p w14:paraId="59C888AF"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7D308C58"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42CED7C8" w14:textId="77777777" w:rsidTr="00FF33BB">
        <w:trPr>
          <w:cantSplit/>
          <w:jc w:val="center"/>
        </w:trPr>
        <w:tc>
          <w:tcPr>
            <w:tcW w:w="6754" w:type="dxa"/>
            <w:shd w:val="clear" w:color="auto" w:fill="FFFFFF"/>
            <w:tcMar>
              <w:top w:w="0" w:type="dxa"/>
              <w:left w:w="0" w:type="dxa"/>
              <w:bottom w:w="0" w:type="dxa"/>
              <w:right w:w="0" w:type="dxa"/>
            </w:tcMar>
            <w:vAlign w:val="center"/>
          </w:tcPr>
          <w:p w14:paraId="6C423063"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Mobile phone bill payer, n (percent)</w:t>
            </w:r>
          </w:p>
        </w:tc>
        <w:tc>
          <w:tcPr>
            <w:tcW w:w="2606" w:type="dxa"/>
            <w:shd w:val="clear" w:color="auto" w:fill="FFFFFF"/>
            <w:tcMar>
              <w:top w:w="0" w:type="dxa"/>
              <w:left w:w="0" w:type="dxa"/>
              <w:bottom w:w="0" w:type="dxa"/>
              <w:right w:w="0" w:type="dxa"/>
            </w:tcMar>
            <w:vAlign w:val="center"/>
          </w:tcPr>
          <w:p w14:paraId="4247427F"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0E6F4C22" w14:textId="77777777" w:rsidTr="00FF33BB">
        <w:trPr>
          <w:cantSplit/>
          <w:jc w:val="center"/>
        </w:trPr>
        <w:tc>
          <w:tcPr>
            <w:tcW w:w="6754" w:type="dxa"/>
            <w:shd w:val="clear" w:color="auto" w:fill="FFFFFF"/>
            <w:tcMar>
              <w:top w:w="0" w:type="dxa"/>
              <w:left w:w="0" w:type="dxa"/>
              <w:bottom w:w="0" w:type="dxa"/>
              <w:right w:w="0" w:type="dxa"/>
            </w:tcMar>
            <w:vAlign w:val="center"/>
          </w:tcPr>
          <w:p w14:paraId="1438DEBD"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Government</w:t>
            </w:r>
          </w:p>
        </w:tc>
        <w:tc>
          <w:tcPr>
            <w:tcW w:w="2606" w:type="dxa"/>
            <w:shd w:val="clear" w:color="auto" w:fill="FFFFFF"/>
            <w:tcMar>
              <w:top w:w="0" w:type="dxa"/>
              <w:left w:w="0" w:type="dxa"/>
              <w:bottom w:w="0" w:type="dxa"/>
              <w:right w:w="0" w:type="dxa"/>
            </w:tcMar>
            <w:vAlign w:val="center"/>
          </w:tcPr>
          <w:p w14:paraId="64C5AC49"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10 (10.9)</w:t>
            </w:r>
          </w:p>
        </w:tc>
      </w:tr>
      <w:tr w:rsidR="00E870A7" w:rsidRPr="006E75CD" w14:paraId="59199B02" w14:textId="77777777" w:rsidTr="00FF33BB">
        <w:trPr>
          <w:cantSplit/>
          <w:jc w:val="center"/>
        </w:trPr>
        <w:tc>
          <w:tcPr>
            <w:tcW w:w="6754" w:type="dxa"/>
            <w:shd w:val="clear" w:color="auto" w:fill="FFFFFF"/>
            <w:tcMar>
              <w:top w:w="0" w:type="dxa"/>
              <w:left w:w="0" w:type="dxa"/>
              <w:bottom w:w="0" w:type="dxa"/>
              <w:right w:w="0" w:type="dxa"/>
            </w:tcMar>
            <w:vAlign w:val="center"/>
          </w:tcPr>
          <w:p w14:paraId="5EC85F22"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Family or friend</w:t>
            </w:r>
          </w:p>
        </w:tc>
        <w:tc>
          <w:tcPr>
            <w:tcW w:w="2606" w:type="dxa"/>
            <w:shd w:val="clear" w:color="auto" w:fill="FFFFFF"/>
            <w:tcMar>
              <w:top w:w="0" w:type="dxa"/>
              <w:left w:w="0" w:type="dxa"/>
              <w:bottom w:w="0" w:type="dxa"/>
              <w:right w:w="0" w:type="dxa"/>
            </w:tcMar>
            <w:vAlign w:val="center"/>
          </w:tcPr>
          <w:p w14:paraId="47F690B0"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29 (31.5)</w:t>
            </w:r>
          </w:p>
        </w:tc>
      </w:tr>
      <w:tr w:rsidR="00E870A7" w:rsidRPr="006E75CD" w14:paraId="60E5731F" w14:textId="77777777" w:rsidTr="00FF33BB">
        <w:trPr>
          <w:cantSplit/>
          <w:jc w:val="center"/>
        </w:trPr>
        <w:tc>
          <w:tcPr>
            <w:tcW w:w="6754" w:type="dxa"/>
            <w:shd w:val="clear" w:color="auto" w:fill="FFFFFF"/>
            <w:tcMar>
              <w:top w:w="0" w:type="dxa"/>
              <w:left w:w="0" w:type="dxa"/>
              <w:bottom w:w="0" w:type="dxa"/>
              <w:right w:w="0" w:type="dxa"/>
            </w:tcMar>
            <w:vAlign w:val="center"/>
          </w:tcPr>
          <w:p w14:paraId="465C8B38"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Someone else</w:t>
            </w:r>
          </w:p>
        </w:tc>
        <w:tc>
          <w:tcPr>
            <w:tcW w:w="2606" w:type="dxa"/>
            <w:shd w:val="clear" w:color="auto" w:fill="FFFFFF"/>
            <w:tcMar>
              <w:top w:w="0" w:type="dxa"/>
              <w:left w:w="0" w:type="dxa"/>
              <w:bottom w:w="0" w:type="dxa"/>
              <w:right w:w="0" w:type="dxa"/>
            </w:tcMar>
            <w:vAlign w:val="center"/>
          </w:tcPr>
          <w:p w14:paraId="6755C7F8"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4 (4.3)</w:t>
            </w:r>
          </w:p>
        </w:tc>
      </w:tr>
      <w:tr w:rsidR="00E870A7" w:rsidRPr="006E75CD" w14:paraId="5C4AD034" w14:textId="77777777" w:rsidTr="00FF33BB">
        <w:trPr>
          <w:cantSplit/>
          <w:jc w:val="center"/>
        </w:trPr>
        <w:tc>
          <w:tcPr>
            <w:tcW w:w="6754" w:type="dxa"/>
            <w:shd w:val="clear" w:color="auto" w:fill="FFFFFF"/>
            <w:tcMar>
              <w:top w:w="0" w:type="dxa"/>
              <w:left w:w="0" w:type="dxa"/>
              <w:bottom w:w="0" w:type="dxa"/>
              <w:right w:w="0" w:type="dxa"/>
            </w:tcMar>
            <w:vAlign w:val="center"/>
          </w:tcPr>
          <w:p w14:paraId="5D7E5A08"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I pay for my cell phone service</w:t>
            </w:r>
          </w:p>
        </w:tc>
        <w:tc>
          <w:tcPr>
            <w:tcW w:w="2606" w:type="dxa"/>
            <w:shd w:val="clear" w:color="auto" w:fill="FFFFFF"/>
            <w:tcMar>
              <w:top w:w="0" w:type="dxa"/>
              <w:left w:w="0" w:type="dxa"/>
              <w:bottom w:w="0" w:type="dxa"/>
              <w:right w:w="0" w:type="dxa"/>
            </w:tcMar>
            <w:vAlign w:val="center"/>
          </w:tcPr>
          <w:p w14:paraId="5350C2B7"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49 (53.3)</w:t>
            </w:r>
          </w:p>
        </w:tc>
      </w:tr>
      <w:tr w:rsidR="00E870A7" w:rsidRPr="006E75CD" w14:paraId="20AB7831" w14:textId="77777777" w:rsidTr="00FF33BB">
        <w:trPr>
          <w:cantSplit/>
          <w:jc w:val="center"/>
        </w:trPr>
        <w:tc>
          <w:tcPr>
            <w:tcW w:w="6754" w:type="dxa"/>
            <w:shd w:val="clear" w:color="auto" w:fill="FFFFFF"/>
            <w:tcMar>
              <w:top w:w="0" w:type="dxa"/>
              <w:left w:w="0" w:type="dxa"/>
              <w:bottom w:w="0" w:type="dxa"/>
              <w:right w:w="0" w:type="dxa"/>
            </w:tcMar>
            <w:vAlign w:val="center"/>
          </w:tcPr>
          <w:p w14:paraId="3D22400B"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65FFC813"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1B2B9127" w14:textId="77777777" w:rsidTr="00FF33BB">
        <w:trPr>
          <w:cantSplit/>
          <w:jc w:val="center"/>
        </w:trPr>
        <w:tc>
          <w:tcPr>
            <w:tcW w:w="6754" w:type="dxa"/>
            <w:shd w:val="clear" w:color="auto" w:fill="FFFFFF"/>
            <w:tcMar>
              <w:top w:w="0" w:type="dxa"/>
              <w:left w:w="0" w:type="dxa"/>
              <w:bottom w:w="0" w:type="dxa"/>
              <w:right w:w="0" w:type="dxa"/>
            </w:tcMar>
            <w:vAlign w:val="center"/>
          </w:tcPr>
          <w:p w14:paraId="6D2EA9DE"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Talk minutes in mobile plan, n (percent)</w:t>
            </w:r>
          </w:p>
        </w:tc>
        <w:tc>
          <w:tcPr>
            <w:tcW w:w="2606" w:type="dxa"/>
            <w:shd w:val="clear" w:color="auto" w:fill="FFFFFF"/>
            <w:tcMar>
              <w:top w:w="0" w:type="dxa"/>
              <w:left w:w="0" w:type="dxa"/>
              <w:bottom w:w="0" w:type="dxa"/>
              <w:right w:w="0" w:type="dxa"/>
            </w:tcMar>
            <w:vAlign w:val="center"/>
          </w:tcPr>
          <w:p w14:paraId="3237A116"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1C72E1FC" w14:textId="77777777" w:rsidTr="00FF33BB">
        <w:trPr>
          <w:cantSplit/>
          <w:jc w:val="center"/>
        </w:trPr>
        <w:tc>
          <w:tcPr>
            <w:tcW w:w="6754" w:type="dxa"/>
            <w:shd w:val="clear" w:color="auto" w:fill="FFFFFF"/>
            <w:tcMar>
              <w:top w:w="0" w:type="dxa"/>
              <w:left w:w="0" w:type="dxa"/>
              <w:bottom w:w="0" w:type="dxa"/>
              <w:right w:w="0" w:type="dxa"/>
            </w:tcMar>
            <w:vAlign w:val="center"/>
          </w:tcPr>
          <w:p w14:paraId="716C3592"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lastRenderedPageBreak/>
              <w:t xml:space="preserve">  0-200</w:t>
            </w:r>
          </w:p>
        </w:tc>
        <w:tc>
          <w:tcPr>
            <w:tcW w:w="2606" w:type="dxa"/>
            <w:shd w:val="clear" w:color="auto" w:fill="FFFFFF"/>
            <w:tcMar>
              <w:top w:w="0" w:type="dxa"/>
              <w:left w:w="0" w:type="dxa"/>
              <w:bottom w:w="0" w:type="dxa"/>
              <w:right w:w="0" w:type="dxa"/>
            </w:tcMar>
            <w:vAlign w:val="center"/>
          </w:tcPr>
          <w:p w14:paraId="5F5008EA"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3 (3.3)</w:t>
            </w:r>
          </w:p>
        </w:tc>
      </w:tr>
      <w:tr w:rsidR="00E870A7" w:rsidRPr="006E75CD" w14:paraId="28372AE0" w14:textId="77777777" w:rsidTr="00FF33BB">
        <w:trPr>
          <w:cantSplit/>
          <w:jc w:val="center"/>
        </w:trPr>
        <w:tc>
          <w:tcPr>
            <w:tcW w:w="6754" w:type="dxa"/>
            <w:shd w:val="clear" w:color="auto" w:fill="FFFFFF"/>
            <w:tcMar>
              <w:top w:w="0" w:type="dxa"/>
              <w:left w:w="0" w:type="dxa"/>
              <w:bottom w:w="0" w:type="dxa"/>
              <w:right w:w="0" w:type="dxa"/>
            </w:tcMar>
            <w:vAlign w:val="center"/>
          </w:tcPr>
          <w:p w14:paraId="7E544660"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201-400</w:t>
            </w:r>
          </w:p>
        </w:tc>
        <w:tc>
          <w:tcPr>
            <w:tcW w:w="2606" w:type="dxa"/>
            <w:shd w:val="clear" w:color="auto" w:fill="FFFFFF"/>
            <w:tcMar>
              <w:top w:w="0" w:type="dxa"/>
              <w:left w:w="0" w:type="dxa"/>
              <w:bottom w:w="0" w:type="dxa"/>
              <w:right w:w="0" w:type="dxa"/>
            </w:tcMar>
            <w:vAlign w:val="center"/>
          </w:tcPr>
          <w:p w14:paraId="021CDC2C"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4 (4.3)</w:t>
            </w:r>
          </w:p>
        </w:tc>
      </w:tr>
      <w:tr w:rsidR="00E870A7" w:rsidRPr="006E75CD" w14:paraId="5A355723" w14:textId="77777777" w:rsidTr="00FF33BB">
        <w:trPr>
          <w:cantSplit/>
          <w:jc w:val="center"/>
        </w:trPr>
        <w:tc>
          <w:tcPr>
            <w:tcW w:w="6754" w:type="dxa"/>
            <w:shd w:val="clear" w:color="auto" w:fill="FFFFFF"/>
            <w:tcMar>
              <w:top w:w="0" w:type="dxa"/>
              <w:left w:w="0" w:type="dxa"/>
              <w:bottom w:w="0" w:type="dxa"/>
              <w:right w:w="0" w:type="dxa"/>
            </w:tcMar>
            <w:vAlign w:val="center"/>
          </w:tcPr>
          <w:p w14:paraId="67749144"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401-600</w:t>
            </w:r>
          </w:p>
        </w:tc>
        <w:tc>
          <w:tcPr>
            <w:tcW w:w="2606" w:type="dxa"/>
            <w:shd w:val="clear" w:color="auto" w:fill="FFFFFF"/>
            <w:tcMar>
              <w:top w:w="0" w:type="dxa"/>
              <w:left w:w="0" w:type="dxa"/>
              <w:bottom w:w="0" w:type="dxa"/>
              <w:right w:w="0" w:type="dxa"/>
            </w:tcMar>
            <w:vAlign w:val="center"/>
          </w:tcPr>
          <w:p w14:paraId="7DF5CFE4"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 (1.1)</w:t>
            </w:r>
          </w:p>
        </w:tc>
      </w:tr>
      <w:tr w:rsidR="00E870A7" w:rsidRPr="006E75CD" w14:paraId="6A1FE8FE" w14:textId="77777777" w:rsidTr="00FF33BB">
        <w:trPr>
          <w:cantSplit/>
          <w:jc w:val="center"/>
        </w:trPr>
        <w:tc>
          <w:tcPr>
            <w:tcW w:w="6754" w:type="dxa"/>
            <w:shd w:val="clear" w:color="auto" w:fill="FFFFFF"/>
            <w:tcMar>
              <w:top w:w="0" w:type="dxa"/>
              <w:left w:w="0" w:type="dxa"/>
              <w:bottom w:w="0" w:type="dxa"/>
              <w:right w:w="0" w:type="dxa"/>
            </w:tcMar>
            <w:vAlign w:val="center"/>
          </w:tcPr>
          <w:p w14:paraId="4B5CB68D"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Unlimited</w:t>
            </w:r>
          </w:p>
        </w:tc>
        <w:tc>
          <w:tcPr>
            <w:tcW w:w="2606" w:type="dxa"/>
            <w:shd w:val="clear" w:color="auto" w:fill="FFFFFF"/>
            <w:tcMar>
              <w:top w:w="0" w:type="dxa"/>
              <w:left w:w="0" w:type="dxa"/>
              <w:bottom w:w="0" w:type="dxa"/>
              <w:right w:w="0" w:type="dxa"/>
            </w:tcMar>
            <w:vAlign w:val="center"/>
          </w:tcPr>
          <w:p w14:paraId="3ED41B16"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80 (87.0)</w:t>
            </w:r>
          </w:p>
        </w:tc>
      </w:tr>
      <w:tr w:rsidR="00E870A7" w:rsidRPr="006E75CD" w14:paraId="1E88EBBA" w14:textId="77777777" w:rsidTr="00FF33BB">
        <w:trPr>
          <w:cantSplit/>
          <w:jc w:val="center"/>
        </w:trPr>
        <w:tc>
          <w:tcPr>
            <w:tcW w:w="6754" w:type="dxa"/>
            <w:shd w:val="clear" w:color="auto" w:fill="FFFFFF"/>
            <w:tcMar>
              <w:top w:w="0" w:type="dxa"/>
              <w:left w:w="0" w:type="dxa"/>
              <w:bottom w:w="0" w:type="dxa"/>
              <w:right w:w="0" w:type="dxa"/>
            </w:tcMar>
            <w:vAlign w:val="center"/>
          </w:tcPr>
          <w:p w14:paraId="653A357B"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I use 'pay as you go' or prepaid phone</w:t>
            </w:r>
          </w:p>
        </w:tc>
        <w:tc>
          <w:tcPr>
            <w:tcW w:w="2606" w:type="dxa"/>
            <w:shd w:val="clear" w:color="auto" w:fill="FFFFFF"/>
            <w:tcMar>
              <w:top w:w="0" w:type="dxa"/>
              <w:left w:w="0" w:type="dxa"/>
              <w:bottom w:w="0" w:type="dxa"/>
              <w:right w:w="0" w:type="dxa"/>
            </w:tcMar>
            <w:vAlign w:val="center"/>
          </w:tcPr>
          <w:p w14:paraId="0522AE64"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4 (4.3)</w:t>
            </w:r>
          </w:p>
        </w:tc>
      </w:tr>
      <w:tr w:rsidR="00E870A7" w:rsidRPr="006E75CD" w14:paraId="77B968A4" w14:textId="77777777" w:rsidTr="00FF33BB">
        <w:trPr>
          <w:cantSplit/>
          <w:jc w:val="center"/>
        </w:trPr>
        <w:tc>
          <w:tcPr>
            <w:tcW w:w="6754" w:type="dxa"/>
            <w:shd w:val="clear" w:color="auto" w:fill="FFFFFF"/>
            <w:tcMar>
              <w:top w:w="0" w:type="dxa"/>
              <w:left w:w="0" w:type="dxa"/>
              <w:bottom w:w="0" w:type="dxa"/>
              <w:right w:w="0" w:type="dxa"/>
            </w:tcMar>
            <w:vAlign w:val="center"/>
          </w:tcPr>
          <w:p w14:paraId="05C7F74B"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6366BEFA"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695BE54E" w14:textId="77777777" w:rsidTr="00FF33BB">
        <w:trPr>
          <w:cantSplit/>
          <w:jc w:val="center"/>
        </w:trPr>
        <w:tc>
          <w:tcPr>
            <w:tcW w:w="6754" w:type="dxa"/>
            <w:shd w:val="clear" w:color="auto" w:fill="FFFFFF"/>
            <w:tcMar>
              <w:top w:w="0" w:type="dxa"/>
              <w:left w:w="0" w:type="dxa"/>
              <w:bottom w:w="0" w:type="dxa"/>
              <w:right w:w="0" w:type="dxa"/>
            </w:tcMar>
            <w:vAlign w:val="center"/>
          </w:tcPr>
          <w:p w14:paraId="1EF04408" w14:textId="0F6F791C"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Is</w:t>
            </w:r>
            <w:r w:rsidR="00CB3DDC" w:rsidRPr="006E75CD">
              <w:rPr>
                <w:rFonts w:ascii="Times New Roman" w:eastAsia="Times New Roman" w:hAnsi="Times New Roman" w:cs="Times New Roman"/>
                <w:color w:val="000000"/>
                <w:sz w:val="20"/>
                <w:szCs w:val="20"/>
              </w:rPr>
              <w:t xml:space="preserve"> your</w:t>
            </w:r>
            <w:r w:rsidRPr="006E75CD">
              <w:rPr>
                <w:rFonts w:ascii="Times New Roman" w:eastAsia="Times New Roman" w:hAnsi="Times New Roman" w:cs="Times New Roman"/>
                <w:color w:val="000000"/>
                <w:sz w:val="20"/>
                <w:szCs w:val="20"/>
              </w:rPr>
              <w:t xml:space="preserve"> mobile phone a smart phone, n (percent)</w:t>
            </w:r>
          </w:p>
        </w:tc>
        <w:tc>
          <w:tcPr>
            <w:tcW w:w="2606" w:type="dxa"/>
            <w:shd w:val="clear" w:color="auto" w:fill="FFFFFF"/>
            <w:tcMar>
              <w:top w:w="0" w:type="dxa"/>
              <w:left w:w="0" w:type="dxa"/>
              <w:bottom w:w="0" w:type="dxa"/>
              <w:right w:w="0" w:type="dxa"/>
            </w:tcMar>
            <w:vAlign w:val="center"/>
          </w:tcPr>
          <w:p w14:paraId="026EA27A"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194B1ADB" w14:textId="77777777" w:rsidTr="00FF33BB">
        <w:trPr>
          <w:cantSplit/>
          <w:jc w:val="center"/>
        </w:trPr>
        <w:tc>
          <w:tcPr>
            <w:tcW w:w="6754" w:type="dxa"/>
            <w:shd w:val="clear" w:color="auto" w:fill="FFFFFF"/>
            <w:tcMar>
              <w:top w:w="0" w:type="dxa"/>
              <w:left w:w="0" w:type="dxa"/>
              <w:bottom w:w="0" w:type="dxa"/>
              <w:right w:w="0" w:type="dxa"/>
            </w:tcMar>
            <w:vAlign w:val="center"/>
          </w:tcPr>
          <w:p w14:paraId="0578CA04"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No</w:t>
            </w:r>
          </w:p>
        </w:tc>
        <w:tc>
          <w:tcPr>
            <w:tcW w:w="2606" w:type="dxa"/>
            <w:shd w:val="clear" w:color="auto" w:fill="FFFFFF"/>
            <w:tcMar>
              <w:top w:w="0" w:type="dxa"/>
              <w:left w:w="0" w:type="dxa"/>
              <w:bottom w:w="0" w:type="dxa"/>
              <w:right w:w="0" w:type="dxa"/>
            </w:tcMar>
            <w:vAlign w:val="center"/>
          </w:tcPr>
          <w:p w14:paraId="05EABC6B"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14 (15.2)</w:t>
            </w:r>
          </w:p>
        </w:tc>
      </w:tr>
      <w:tr w:rsidR="00E870A7" w:rsidRPr="006E75CD" w14:paraId="2F264F6C" w14:textId="77777777" w:rsidTr="00FF33BB">
        <w:trPr>
          <w:cantSplit/>
          <w:jc w:val="center"/>
        </w:trPr>
        <w:tc>
          <w:tcPr>
            <w:tcW w:w="6754" w:type="dxa"/>
            <w:shd w:val="clear" w:color="auto" w:fill="FFFFFF"/>
            <w:tcMar>
              <w:top w:w="0" w:type="dxa"/>
              <w:left w:w="0" w:type="dxa"/>
              <w:bottom w:w="0" w:type="dxa"/>
              <w:right w:w="0" w:type="dxa"/>
            </w:tcMar>
            <w:vAlign w:val="center"/>
          </w:tcPr>
          <w:p w14:paraId="7152100F"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Yes - I have an android phone</w:t>
            </w:r>
          </w:p>
        </w:tc>
        <w:tc>
          <w:tcPr>
            <w:tcW w:w="2606" w:type="dxa"/>
            <w:shd w:val="clear" w:color="auto" w:fill="FFFFFF"/>
            <w:tcMar>
              <w:top w:w="0" w:type="dxa"/>
              <w:left w:w="0" w:type="dxa"/>
              <w:bottom w:w="0" w:type="dxa"/>
              <w:right w:w="0" w:type="dxa"/>
            </w:tcMar>
            <w:vAlign w:val="center"/>
          </w:tcPr>
          <w:p w14:paraId="743EFABE"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74 (80.4)</w:t>
            </w:r>
          </w:p>
        </w:tc>
      </w:tr>
      <w:tr w:rsidR="00E870A7" w:rsidRPr="006E75CD" w14:paraId="0C77F922" w14:textId="77777777" w:rsidTr="00FF33BB">
        <w:trPr>
          <w:cantSplit/>
          <w:jc w:val="center"/>
        </w:trPr>
        <w:tc>
          <w:tcPr>
            <w:tcW w:w="6754" w:type="dxa"/>
            <w:shd w:val="clear" w:color="auto" w:fill="FFFFFF"/>
            <w:tcMar>
              <w:top w:w="0" w:type="dxa"/>
              <w:left w:w="0" w:type="dxa"/>
              <w:bottom w:w="0" w:type="dxa"/>
              <w:right w:w="0" w:type="dxa"/>
            </w:tcMar>
            <w:vAlign w:val="center"/>
          </w:tcPr>
          <w:p w14:paraId="6BC1BA93" w14:textId="4A605E00"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Yes - I have a</w:t>
            </w:r>
            <w:r w:rsidR="00694D9C" w:rsidRPr="006E75CD">
              <w:rPr>
                <w:rFonts w:ascii="Times New Roman" w:eastAsia="Times New Roman" w:hAnsi="Times New Roman" w:cs="Times New Roman"/>
                <w:color w:val="000000"/>
                <w:sz w:val="20"/>
                <w:szCs w:val="20"/>
              </w:rPr>
              <w:t>n</w:t>
            </w:r>
            <w:r w:rsidRPr="006E75CD">
              <w:rPr>
                <w:rFonts w:ascii="Times New Roman" w:eastAsia="Times New Roman" w:hAnsi="Times New Roman" w:cs="Times New Roman"/>
                <w:color w:val="000000"/>
                <w:sz w:val="20"/>
                <w:szCs w:val="20"/>
              </w:rPr>
              <w:t xml:space="preserve"> Apple smartphone (iPhone)</w:t>
            </w:r>
          </w:p>
        </w:tc>
        <w:tc>
          <w:tcPr>
            <w:tcW w:w="2606" w:type="dxa"/>
            <w:shd w:val="clear" w:color="auto" w:fill="FFFFFF"/>
            <w:tcMar>
              <w:top w:w="0" w:type="dxa"/>
              <w:left w:w="0" w:type="dxa"/>
              <w:bottom w:w="0" w:type="dxa"/>
              <w:right w:w="0" w:type="dxa"/>
            </w:tcMar>
            <w:vAlign w:val="center"/>
          </w:tcPr>
          <w:p w14:paraId="021F792A"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3 (3.3)</w:t>
            </w:r>
          </w:p>
        </w:tc>
      </w:tr>
      <w:tr w:rsidR="00E870A7" w:rsidRPr="006E75CD" w14:paraId="6FCC894E" w14:textId="77777777" w:rsidTr="00FF33BB">
        <w:trPr>
          <w:cantSplit/>
          <w:jc w:val="center"/>
        </w:trPr>
        <w:tc>
          <w:tcPr>
            <w:tcW w:w="6754" w:type="dxa"/>
            <w:shd w:val="clear" w:color="auto" w:fill="FFFFFF"/>
            <w:tcMar>
              <w:top w:w="0" w:type="dxa"/>
              <w:left w:w="0" w:type="dxa"/>
              <w:bottom w:w="0" w:type="dxa"/>
              <w:right w:w="0" w:type="dxa"/>
            </w:tcMar>
            <w:vAlign w:val="center"/>
          </w:tcPr>
          <w:p w14:paraId="719D3BA8"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Yes - I have a Smartphone that is not Apple or Android based</w:t>
            </w:r>
          </w:p>
        </w:tc>
        <w:tc>
          <w:tcPr>
            <w:tcW w:w="2606" w:type="dxa"/>
            <w:shd w:val="clear" w:color="auto" w:fill="FFFFFF"/>
            <w:tcMar>
              <w:top w:w="0" w:type="dxa"/>
              <w:left w:w="0" w:type="dxa"/>
              <w:bottom w:w="0" w:type="dxa"/>
              <w:right w:w="0" w:type="dxa"/>
            </w:tcMar>
            <w:vAlign w:val="center"/>
          </w:tcPr>
          <w:p w14:paraId="3806969B"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 (1.1)</w:t>
            </w:r>
          </w:p>
        </w:tc>
      </w:tr>
      <w:tr w:rsidR="00E870A7" w:rsidRPr="006E75CD" w14:paraId="0F7ECE6B" w14:textId="77777777" w:rsidTr="00FF33BB">
        <w:trPr>
          <w:cantSplit/>
          <w:jc w:val="center"/>
        </w:trPr>
        <w:tc>
          <w:tcPr>
            <w:tcW w:w="6754" w:type="dxa"/>
            <w:shd w:val="clear" w:color="auto" w:fill="FFFFFF"/>
            <w:tcMar>
              <w:top w:w="0" w:type="dxa"/>
              <w:left w:w="0" w:type="dxa"/>
              <w:bottom w:w="0" w:type="dxa"/>
              <w:right w:w="0" w:type="dxa"/>
            </w:tcMar>
            <w:vAlign w:val="center"/>
          </w:tcPr>
          <w:p w14:paraId="14BC5CBD"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193E8B9D"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47B99BBB" w14:textId="77777777" w:rsidTr="00FF33BB">
        <w:trPr>
          <w:cantSplit/>
          <w:jc w:val="center"/>
        </w:trPr>
        <w:tc>
          <w:tcPr>
            <w:tcW w:w="6754" w:type="dxa"/>
            <w:shd w:val="clear" w:color="auto" w:fill="FFFFFF"/>
            <w:tcMar>
              <w:top w:w="0" w:type="dxa"/>
              <w:left w:w="0" w:type="dxa"/>
              <w:bottom w:w="0" w:type="dxa"/>
              <w:right w:w="0" w:type="dxa"/>
            </w:tcMar>
            <w:vAlign w:val="center"/>
          </w:tcPr>
          <w:p w14:paraId="0EC1A42F"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Have data plan, n (percent)</w:t>
            </w:r>
            <w:r w:rsidRPr="006E75CD">
              <w:rPr>
                <w:rFonts w:ascii="Times New Roman" w:eastAsia="Times New Roman" w:hAnsi="Times New Roman" w:cs="Times New Roman"/>
                <w:color w:val="000000"/>
                <w:sz w:val="20"/>
                <w:szCs w:val="20"/>
                <w:vertAlign w:val="superscript"/>
              </w:rPr>
              <w:t>1</w:t>
            </w:r>
          </w:p>
        </w:tc>
        <w:tc>
          <w:tcPr>
            <w:tcW w:w="2606" w:type="dxa"/>
            <w:shd w:val="clear" w:color="auto" w:fill="FFFFFF"/>
            <w:tcMar>
              <w:top w:w="0" w:type="dxa"/>
              <w:left w:w="0" w:type="dxa"/>
              <w:bottom w:w="0" w:type="dxa"/>
              <w:right w:w="0" w:type="dxa"/>
            </w:tcMar>
            <w:vAlign w:val="center"/>
          </w:tcPr>
          <w:p w14:paraId="35C4533A"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0E9A0123" w14:textId="77777777" w:rsidTr="00FF33BB">
        <w:trPr>
          <w:cantSplit/>
          <w:jc w:val="center"/>
        </w:trPr>
        <w:tc>
          <w:tcPr>
            <w:tcW w:w="6754" w:type="dxa"/>
            <w:shd w:val="clear" w:color="auto" w:fill="FFFFFF"/>
            <w:tcMar>
              <w:top w:w="0" w:type="dxa"/>
              <w:left w:w="0" w:type="dxa"/>
              <w:bottom w:w="0" w:type="dxa"/>
              <w:right w:w="0" w:type="dxa"/>
            </w:tcMar>
            <w:vAlign w:val="center"/>
          </w:tcPr>
          <w:p w14:paraId="36982F99"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No</w:t>
            </w:r>
          </w:p>
        </w:tc>
        <w:tc>
          <w:tcPr>
            <w:tcW w:w="2606" w:type="dxa"/>
            <w:shd w:val="clear" w:color="auto" w:fill="FFFFFF"/>
            <w:tcMar>
              <w:top w:w="0" w:type="dxa"/>
              <w:left w:w="0" w:type="dxa"/>
              <w:bottom w:w="0" w:type="dxa"/>
              <w:right w:w="0" w:type="dxa"/>
            </w:tcMar>
            <w:vAlign w:val="center"/>
          </w:tcPr>
          <w:p w14:paraId="0766D22F"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4 (5.1)</w:t>
            </w:r>
          </w:p>
        </w:tc>
      </w:tr>
      <w:tr w:rsidR="00E870A7" w:rsidRPr="006E75CD" w14:paraId="57918A47" w14:textId="77777777" w:rsidTr="00FF33BB">
        <w:trPr>
          <w:cantSplit/>
          <w:jc w:val="center"/>
        </w:trPr>
        <w:tc>
          <w:tcPr>
            <w:tcW w:w="6754" w:type="dxa"/>
            <w:shd w:val="clear" w:color="auto" w:fill="FFFFFF"/>
            <w:tcMar>
              <w:top w:w="0" w:type="dxa"/>
              <w:left w:w="0" w:type="dxa"/>
              <w:bottom w:w="0" w:type="dxa"/>
              <w:right w:w="0" w:type="dxa"/>
            </w:tcMar>
            <w:vAlign w:val="center"/>
          </w:tcPr>
          <w:p w14:paraId="452A47B3"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Yes, but my data plan is limited</w:t>
            </w:r>
          </w:p>
        </w:tc>
        <w:tc>
          <w:tcPr>
            <w:tcW w:w="2606" w:type="dxa"/>
            <w:shd w:val="clear" w:color="auto" w:fill="FFFFFF"/>
            <w:tcMar>
              <w:top w:w="0" w:type="dxa"/>
              <w:left w:w="0" w:type="dxa"/>
              <w:bottom w:w="0" w:type="dxa"/>
              <w:right w:w="0" w:type="dxa"/>
            </w:tcMar>
            <w:vAlign w:val="center"/>
          </w:tcPr>
          <w:p w14:paraId="020D6969"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22 (28.2)</w:t>
            </w:r>
          </w:p>
        </w:tc>
      </w:tr>
      <w:tr w:rsidR="00E870A7" w:rsidRPr="006E75CD" w14:paraId="777D9705" w14:textId="77777777" w:rsidTr="00FF33BB">
        <w:trPr>
          <w:cantSplit/>
          <w:jc w:val="center"/>
        </w:trPr>
        <w:tc>
          <w:tcPr>
            <w:tcW w:w="6754" w:type="dxa"/>
            <w:shd w:val="clear" w:color="auto" w:fill="FFFFFF"/>
            <w:tcMar>
              <w:top w:w="0" w:type="dxa"/>
              <w:left w:w="0" w:type="dxa"/>
              <w:bottom w:w="0" w:type="dxa"/>
              <w:right w:w="0" w:type="dxa"/>
            </w:tcMar>
            <w:vAlign w:val="center"/>
          </w:tcPr>
          <w:p w14:paraId="0572BB49"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Yes, my plan includes unlimited data</w:t>
            </w:r>
          </w:p>
        </w:tc>
        <w:tc>
          <w:tcPr>
            <w:tcW w:w="2606" w:type="dxa"/>
            <w:shd w:val="clear" w:color="auto" w:fill="FFFFFF"/>
            <w:tcMar>
              <w:top w:w="0" w:type="dxa"/>
              <w:left w:w="0" w:type="dxa"/>
              <w:bottom w:w="0" w:type="dxa"/>
              <w:right w:w="0" w:type="dxa"/>
            </w:tcMar>
            <w:vAlign w:val="center"/>
          </w:tcPr>
          <w:p w14:paraId="1D87A2CF"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52 (66.7)</w:t>
            </w:r>
          </w:p>
        </w:tc>
      </w:tr>
      <w:tr w:rsidR="00E870A7" w:rsidRPr="006E75CD" w14:paraId="06196CBE" w14:textId="77777777" w:rsidTr="00FF33BB">
        <w:trPr>
          <w:cantSplit/>
          <w:jc w:val="center"/>
        </w:trPr>
        <w:tc>
          <w:tcPr>
            <w:tcW w:w="6754" w:type="dxa"/>
            <w:shd w:val="clear" w:color="auto" w:fill="FFFFFF"/>
            <w:tcMar>
              <w:top w:w="0" w:type="dxa"/>
              <w:left w:w="0" w:type="dxa"/>
              <w:bottom w:w="0" w:type="dxa"/>
              <w:right w:w="0" w:type="dxa"/>
            </w:tcMar>
            <w:vAlign w:val="center"/>
          </w:tcPr>
          <w:p w14:paraId="28178105"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28BD6D5E"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50D77419" w14:textId="77777777" w:rsidTr="00FF33BB">
        <w:trPr>
          <w:cantSplit/>
          <w:jc w:val="center"/>
        </w:trPr>
        <w:tc>
          <w:tcPr>
            <w:tcW w:w="6754" w:type="dxa"/>
            <w:shd w:val="clear" w:color="auto" w:fill="FFFFFF"/>
            <w:tcMar>
              <w:top w:w="0" w:type="dxa"/>
              <w:left w:w="0" w:type="dxa"/>
              <w:bottom w:w="0" w:type="dxa"/>
              <w:right w:w="0" w:type="dxa"/>
            </w:tcMar>
            <w:vAlign w:val="center"/>
          </w:tcPr>
          <w:p w14:paraId="186D7457" w14:textId="70F64AA5" w:rsidR="00E870A7" w:rsidRPr="006E75CD" w:rsidRDefault="00694D9C"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T</w:t>
            </w:r>
            <w:r w:rsidR="00E870A7" w:rsidRPr="006E75CD">
              <w:rPr>
                <w:rFonts w:ascii="Times New Roman" w:eastAsia="Times New Roman" w:hAnsi="Times New Roman" w:cs="Times New Roman"/>
                <w:color w:val="000000"/>
                <w:sz w:val="20"/>
                <w:szCs w:val="20"/>
              </w:rPr>
              <w:t>imes mobile number has changed</w:t>
            </w:r>
            <w:r w:rsidRPr="006E75CD">
              <w:rPr>
                <w:rFonts w:ascii="Times New Roman" w:eastAsia="Times New Roman" w:hAnsi="Times New Roman" w:cs="Times New Roman"/>
                <w:color w:val="000000"/>
                <w:sz w:val="20"/>
                <w:szCs w:val="20"/>
              </w:rPr>
              <w:t xml:space="preserve"> in past year</w:t>
            </w:r>
            <w:r w:rsidR="00E870A7" w:rsidRPr="006E75CD">
              <w:rPr>
                <w:rFonts w:ascii="Times New Roman" w:eastAsia="Times New Roman" w:hAnsi="Times New Roman" w:cs="Times New Roman"/>
                <w:color w:val="000000"/>
                <w:sz w:val="20"/>
                <w:szCs w:val="20"/>
              </w:rPr>
              <w:t>, n (percent)</w:t>
            </w:r>
          </w:p>
        </w:tc>
        <w:tc>
          <w:tcPr>
            <w:tcW w:w="2606" w:type="dxa"/>
            <w:shd w:val="clear" w:color="auto" w:fill="FFFFFF"/>
            <w:tcMar>
              <w:top w:w="0" w:type="dxa"/>
              <w:left w:w="0" w:type="dxa"/>
              <w:bottom w:w="0" w:type="dxa"/>
              <w:right w:w="0" w:type="dxa"/>
            </w:tcMar>
            <w:vAlign w:val="center"/>
          </w:tcPr>
          <w:p w14:paraId="3A14F3BD"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0980FECD" w14:textId="77777777" w:rsidTr="00FF33BB">
        <w:trPr>
          <w:cantSplit/>
          <w:jc w:val="center"/>
        </w:trPr>
        <w:tc>
          <w:tcPr>
            <w:tcW w:w="6754" w:type="dxa"/>
            <w:shd w:val="clear" w:color="auto" w:fill="FFFFFF"/>
            <w:tcMar>
              <w:top w:w="0" w:type="dxa"/>
              <w:left w:w="0" w:type="dxa"/>
              <w:bottom w:w="0" w:type="dxa"/>
              <w:right w:w="0" w:type="dxa"/>
            </w:tcMar>
            <w:vAlign w:val="center"/>
          </w:tcPr>
          <w:p w14:paraId="748DC622"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0</w:t>
            </w:r>
          </w:p>
        </w:tc>
        <w:tc>
          <w:tcPr>
            <w:tcW w:w="2606" w:type="dxa"/>
            <w:shd w:val="clear" w:color="auto" w:fill="FFFFFF"/>
            <w:tcMar>
              <w:top w:w="0" w:type="dxa"/>
              <w:left w:w="0" w:type="dxa"/>
              <w:bottom w:w="0" w:type="dxa"/>
              <w:right w:w="0" w:type="dxa"/>
            </w:tcMar>
            <w:vAlign w:val="center"/>
          </w:tcPr>
          <w:p w14:paraId="7DF70B7F"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66 (24.4)</w:t>
            </w:r>
          </w:p>
        </w:tc>
      </w:tr>
      <w:tr w:rsidR="00E870A7" w:rsidRPr="006E75CD" w14:paraId="6A6E0B13" w14:textId="77777777" w:rsidTr="00FF33BB">
        <w:trPr>
          <w:cantSplit/>
          <w:jc w:val="center"/>
        </w:trPr>
        <w:tc>
          <w:tcPr>
            <w:tcW w:w="6754" w:type="dxa"/>
            <w:shd w:val="clear" w:color="auto" w:fill="FFFFFF"/>
            <w:tcMar>
              <w:top w:w="0" w:type="dxa"/>
              <w:left w:w="0" w:type="dxa"/>
              <w:bottom w:w="0" w:type="dxa"/>
              <w:right w:w="0" w:type="dxa"/>
            </w:tcMar>
            <w:vAlign w:val="center"/>
          </w:tcPr>
          <w:p w14:paraId="34BBB519"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1</w:t>
            </w:r>
          </w:p>
        </w:tc>
        <w:tc>
          <w:tcPr>
            <w:tcW w:w="2606" w:type="dxa"/>
            <w:shd w:val="clear" w:color="auto" w:fill="FFFFFF"/>
            <w:tcMar>
              <w:top w:w="0" w:type="dxa"/>
              <w:left w:w="0" w:type="dxa"/>
              <w:bottom w:w="0" w:type="dxa"/>
              <w:right w:w="0" w:type="dxa"/>
            </w:tcMar>
            <w:vAlign w:val="center"/>
          </w:tcPr>
          <w:p w14:paraId="201F4385"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62 (22.9)</w:t>
            </w:r>
          </w:p>
        </w:tc>
      </w:tr>
      <w:tr w:rsidR="00E870A7" w:rsidRPr="006E75CD" w14:paraId="0CBF210B" w14:textId="77777777" w:rsidTr="00FF33BB">
        <w:trPr>
          <w:cantSplit/>
          <w:jc w:val="center"/>
        </w:trPr>
        <w:tc>
          <w:tcPr>
            <w:tcW w:w="6754" w:type="dxa"/>
            <w:shd w:val="clear" w:color="auto" w:fill="FFFFFF"/>
            <w:tcMar>
              <w:top w:w="0" w:type="dxa"/>
              <w:left w:w="0" w:type="dxa"/>
              <w:bottom w:w="0" w:type="dxa"/>
              <w:right w:w="0" w:type="dxa"/>
            </w:tcMar>
            <w:vAlign w:val="center"/>
          </w:tcPr>
          <w:p w14:paraId="1AABB5DD"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2</w:t>
            </w:r>
          </w:p>
        </w:tc>
        <w:tc>
          <w:tcPr>
            <w:tcW w:w="2606" w:type="dxa"/>
            <w:shd w:val="clear" w:color="auto" w:fill="FFFFFF"/>
            <w:tcMar>
              <w:top w:w="0" w:type="dxa"/>
              <w:left w:w="0" w:type="dxa"/>
              <w:bottom w:w="0" w:type="dxa"/>
              <w:right w:w="0" w:type="dxa"/>
            </w:tcMar>
            <w:vAlign w:val="center"/>
          </w:tcPr>
          <w:p w14:paraId="486CB095"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65 (24.0)</w:t>
            </w:r>
          </w:p>
        </w:tc>
      </w:tr>
      <w:tr w:rsidR="00E870A7" w:rsidRPr="006E75CD" w14:paraId="3FF369C2" w14:textId="77777777" w:rsidTr="00FF33BB">
        <w:trPr>
          <w:cantSplit/>
          <w:jc w:val="center"/>
        </w:trPr>
        <w:tc>
          <w:tcPr>
            <w:tcW w:w="6754" w:type="dxa"/>
            <w:shd w:val="clear" w:color="auto" w:fill="FFFFFF"/>
            <w:tcMar>
              <w:top w:w="0" w:type="dxa"/>
              <w:left w:w="0" w:type="dxa"/>
              <w:bottom w:w="0" w:type="dxa"/>
              <w:right w:w="0" w:type="dxa"/>
            </w:tcMar>
            <w:vAlign w:val="center"/>
          </w:tcPr>
          <w:p w14:paraId="1B635F77"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3</w:t>
            </w:r>
          </w:p>
        </w:tc>
        <w:tc>
          <w:tcPr>
            <w:tcW w:w="2606" w:type="dxa"/>
            <w:shd w:val="clear" w:color="auto" w:fill="FFFFFF"/>
            <w:tcMar>
              <w:top w:w="0" w:type="dxa"/>
              <w:left w:w="0" w:type="dxa"/>
              <w:bottom w:w="0" w:type="dxa"/>
              <w:right w:w="0" w:type="dxa"/>
            </w:tcMar>
            <w:vAlign w:val="center"/>
          </w:tcPr>
          <w:p w14:paraId="4E52221C"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29 (10.7)</w:t>
            </w:r>
          </w:p>
        </w:tc>
      </w:tr>
      <w:tr w:rsidR="00E870A7" w:rsidRPr="006E75CD" w14:paraId="1B013BE0" w14:textId="77777777" w:rsidTr="00FF33BB">
        <w:trPr>
          <w:cantSplit/>
          <w:jc w:val="center"/>
        </w:trPr>
        <w:tc>
          <w:tcPr>
            <w:tcW w:w="6754" w:type="dxa"/>
            <w:shd w:val="clear" w:color="auto" w:fill="FFFFFF"/>
            <w:tcMar>
              <w:top w:w="0" w:type="dxa"/>
              <w:left w:w="0" w:type="dxa"/>
              <w:bottom w:w="0" w:type="dxa"/>
              <w:right w:w="0" w:type="dxa"/>
            </w:tcMar>
            <w:vAlign w:val="center"/>
          </w:tcPr>
          <w:p w14:paraId="782D0C4B"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4</w:t>
            </w:r>
          </w:p>
        </w:tc>
        <w:tc>
          <w:tcPr>
            <w:tcW w:w="2606" w:type="dxa"/>
            <w:shd w:val="clear" w:color="auto" w:fill="FFFFFF"/>
            <w:tcMar>
              <w:top w:w="0" w:type="dxa"/>
              <w:left w:w="0" w:type="dxa"/>
              <w:bottom w:w="0" w:type="dxa"/>
              <w:right w:w="0" w:type="dxa"/>
            </w:tcMar>
            <w:vAlign w:val="center"/>
          </w:tcPr>
          <w:p w14:paraId="733D8AC2"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18 (6.6)</w:t>
            </w:r>
          </w:p>
        </w:tc>
      </w:tr>
      <w:tr w:rsidR="00E870A7" w:rsidRPr="006E75CD" w14:paraId="0CA9B05C" w14:textId="77777777" w:rsidTr="00FF33BB">
        <w:trPr>
          <w:cantSplit/>
          <w:jc w:val="center"/>
        </w:trPr>
        <w:tc>
          <w:tcPr>
            <w:tcW w:w="6754" w:type="dxa"/>
            <w:shd w:val="clear" w:color="auto" w:fill="FFFFFF"/>
            <w:tcMar>
              <w:top w:w="0" w:type="dxa"/>
              <w:left w:w="0" w:type="dxa"/>
              <w:bottom w:w="0" w:type="dxa"/>
              <w:right w:w="0" w:type="dxa"/>
            </w:tcMar>
            <w:vAlign w:val="center"/>
          </w:tcPr>
          <w:p w14:paraId="3CDE1625" w14:textId="77777777" w:rsidR="00E870A7" w:rsidRPr="006E75CD" w:rsidRDefault="00E870A7" w:rsidP="00E870A7">
            <w:pPr>
              <w:spacing w:after="0" w:line="240" w:lineRule="auto"/>
              <w:ind w:left="100" w:right="100"/>
              <w:rPr>
                <w:rFonts w:ascii="Times New Roman" w:eastAsia="Times New Roman" w:hAnsi="Times New Roman" w:cs="Times New Roman"/>
                <w:color w:val="000000"/>
                <w:sz w:val="20"/>
                <w:szCs w:val="20"/>
              </w:rPr>
            </w:pPr>
            <w:r w:rsidRPr="006E75CD">
              <w:rPr>
                <w:rFonts w:ascii="Times New Roman" w:eastAsia="Times New Roman" w:hAnsi="Times New Roman" w:cs="Times New Roman"/>
                <w:color w:val="000000"/>
                <w:sz w:val="20"/>
                <w:szCs w:val="20"/>
              </w:rPr>
              <w:t xml:space="preserve">  5 or more</w:t>
            </w:r>
          </w:p>
          <w:p w14:paraId="1962BC8C" w14:textId="10B30C97" w:rsidR="008D029E" w:rsidRPr="006E75CD" w:rsidRDefault="008D029E" w:rsidP="00E870A7">
            <w:pPr>
              <w:spacing w:after="0" w:line="240" w:lineRule="auto"/>
              <w:ind w:left="100" w:right="100"/>
              <w:rPr>
                <w:rFonts w:ascii="Times New Roman" w:hAnsi="Times New Roman" w:cs="Times New Roman"/>
                <w:sz w:val="20"/>
                <w:szCs w:val="20"/>
              </w:rPr>
            </w:pPr>
            <w:r w:rsidRPr="006E75CD">
              <w:rPr>
                <w:rFonts w:ascii="Times New Roman" w:hAnsi="Times New Roman" w:cs="Times New Roman"/>
                <w:sz w:val="20"/>
                <w:szCs w:val="20"/>
              </w:rPr>
              <w:t xml:space="preserve">  No phone in the past year</w:t>
            </w:r>
          </w:p>
        </w:tc>
        <w:tc>
          <w:tcPr>
            <w:tcW w:w="2606" w:type="dxa"/>
            <w:shd w:val="clear" w:color="auto" w:fill="FFFFFF"/>
            <w:tcMar>
              <w:top w:w="0" w:type="dxa"/>
              <w:left w:w="0" w:type="dxa"/>
              <w:bottom w:w="0" w:type="dxa"/>
              <w:right w:w="0" w:type="dxa"/>
            </w:tcMar>
            <w:vAlign w:val="center"/>
          </w:tcPr>
          <w:p w14:paraId="781C246C" w14:textId="77777777" w:rsidR="00E870A7" w:rsidRPr="006E75CD" w:rsidRDefault="00E870A7" w:rsidP="00E870A7">
            <w:pPr>
              <w:spacing w:after="0" w:line="240" w:lineRule="auto"/>
              <w:ind w:left="100" w:right="100"/>
              <w:jc w:val="center"/>
              <w:rPr>
                <w:rFonts w:ascii="Times New Roman" w:eastAsia="Times New Roman" w:hAnsi="Times New Roman" w:cs="Times New Roman"/>
                <w:color w:val="000000"/>
                <w:sz w:val="20"/>
                <w:szCs w:val="20"/>
              </w:rPr>
            </w:pPr>
            <w:r w:rsidRPr="006E75CD">
              <w:rPr>
                <w:rFonts w:ascii="Times New Roman" w:eastAsia="Times New Roman" w:hAnsi="Times New Roman" w:cs="Times New Roman"/>
                <w:color w:val="000000"/>
                <w:sz w:val="20"/>
                <w:szCs w:val="20"/>
              </w:rPr>
              <w:t>31 (11.4)</w:t>
            </w:r>
          </w:p>
          <w:p w14:paraId="7BE7F4DD" w14:textId="6A82ADFE" w:rsidR="008D029E" w:rsidRPr="006E75CD" w:rsidRDefault="008D029E" w:rsidP="00E870A7">
            <w:pPr>
              <w:spacing w:after="0" w:line="240" w:lineRule="auto"/>
              <w:ind w:left="100" w:right="100"/>
              <w:jc w:val="center"/>
              <w:rPr>
                <w:rFonts w:ascii="Times New Roman" w:hAnsi="Times New Roman" w:cs="Times New Roman"/>
                <w:sz w:val="20"/>
                <w:szCs w:val="20"/>
              </w:rPr>
            </w:pPr>
            <w:r w:rsidRPr="006E75CD">
              <w:rPr>
                <w:rFonts w:ascii="Times New Roman" w:hAnsi="Times New Roman" w:cs="Times New Roman"/>
                <w:sz w:val="20"/>
                <w:szCs w:val="20"/>
              </w:rPr>
              <w:t>53 (16.</w:t>
            </w:r>
            <w:commentRangeStart w:id="239"/>
            <w:r w:rsidRPr="006E75CD">
              <w:rPr>
                <w:rFonts w:ascii="Times New Roman" w:hAnsi="Times New Roman" w:cs="Times New Roman"/>
                <w:sz w:val="20"/>
                <w:szCs w:val="20"/>
              </w:rPr>
              <w:t>4</w:t>
            </w:r>
            <w:commentRangeEnd w:id="239"/>
            <w:r w:rsidRPr="006E75CD">
              <w:rPr>
                <w:rStyle w:val="CommentReference"/>
                <w:rFonts w:ascii="Times New Roman" w:hAnsi="Times New Roman" w:cs="Times New Roman"/>
                <w:sz w:val="20"/>
                <w:szCs w:val="20"/>
              </w:rPr>
              <w:commentReference w:id="239"/>
            </w:r>
            <w:r w:rsidRPr="006E75CD">
              <w:rPr>
                <w:rFonts w:ascii="Times New Roman" w:hAnsi="Times New Roman" w:cs="Times New Roman"/>
                <w:sz w:val="20"/>
                <w:szCs w:val="20"/>
              </w:rPr>
              <w:t>%)</w:t>
            </w:r>
          </w:p>
        </w:tc>
      </w:tr>
      <w:tr w:rsidR="00E870A7" w:rsidRPr="006E75CD" w14:paraId="2E9948DD" w14:textId="77777777" w:rsidTr="00FF33BB">
        <w:trPr>
          <w:cantSplit/>
          <w:jc w:val="center"/>
        </w:trPr>
        <w:tc>
          <w:tcPr>
            <w:tcW w:w="6754" w:type="dxa"/>
            <w:shd w:val="clear" w:color="auto" w:fill="FFFFFF"/>
            <w:tcMar>
              <w:top w:w="0" w:type="dxa"/>
              <w:left w:w="0" w:type="dxa"/>
              <w:bottom w:w="0" w:type="dxa"/>
              <w:right w:w="0" w:type="dxa"/>
            </w:tcMar>
            <w:vAlign w:val="center"/>
          </w:tcPr>
          <w:p w14:paraId="64DF6674"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696A5059"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6C2633FA" w14:textId="77777777" w:rsidTr="00FF33BB">
        <w:trPr>
          <w:cantSplit/>
          <w:jc w:val="center"/>
        </w:trPr>
        <w:tc>
          <w:tcPr>
            <w:tcW w:w="6754" w:type="dxa"/>
            <w:shd w:val="clear" w:color="auto" w:fill="FFFFFF"/>
            <w:tcMar>
              <w:top w:w="0" w:type="dxa"/>
              <w:left w:w="0" w:type="dxa"/>
              <w:bottom w:w="0" w:type="dxa"/>
              <w:right w:w="0" w:type="dxa"/>
            </w:tcMar>
            <w:vAlign w:val="center"/>
          </w:tcPr>
          <w:p w14:paraId="498D1AA7"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Types of media used, n (percent)</w:t>
            </w:r>
            <w:r w:rsidRPr="006E75CD">
              <w:rPr>
                <w:rFonts w:ascii="Times New Roman" w:eastAsia="Times New Roman" w:hAnsi="Times New Roman" w:cs="Times New Roman"/>
                <w:color w:val="000000"/>
                <w:sz w:val="20"/>
                <w:szCs w:val="20"/>
                <w:vertAlign w:val="superscript"/>
              </w:rPr>
              <w:t>2</w:t>
            </w:r>
          </w:p>
        </w:tc>
        <w:tc>
          <w:tcPr>
            <w:tcW w:w="2606" w:type="dxa"/>
            <w:shd w:val="clear" w:color="auto" w:fill="FFFFFF"/>
            <w:tcMar>
              <w:top w:w="0" w:type="dxa"/>
              <w:left w:w="0" w:type="dxa"/>
              <w:bottom w:w="0" w:type="dxa"/>
              <w:right w:w="0" w:type="dxa"/>
            </w:tcMar>
            <w:vAlign w:val="center"/>
          </w:tcPr>
          <w:p w14:paraId="454466BD"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6933FE54" w14:textId="77777777" w:rsidTr="00FF33BB">
        <w:trPr>
          <w:cantSplit/>
          <w:jc w:val="center"/>
        </w:trPr>
        <w:tc>
          <w:tcPr>
            <w:tcW w:w="6754" w:type="dxa"/>
            <w:shd w:val="clear" w:color="auto" w:fill="FFFFFF"/>
            <w:tcMar>
              <w:top w:w="0" w:type="dxa"/>
              <w:left w:w="0" w:type="dxa"/>
              <w:bottom w:w="0" w:type="dxa"/>
              <w:right w:w="0" w:type="dxa"/>
            </w:tcMar>
            <w:vAlign w:val="center"/>
          </w:tcPr>
          <w:p w14:paraId="10A4FD6D"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Email</w:t>
            </w:r>
          </w:p>
        </w:tc>
        <w:tc>
          <w:tcPr>
            <w:tcW w:w="2606" w:type="dxa"/>
            <w:shd w:val="clear" w:color="auto" w:fill="FFFFFF"/>
            <w:tcMar>
              <w:top w:w="0" w:type="dxa"/>
              <w:left w:w="0" w:type="dxa"/>
              <w:bottom w:w="0" w:type="dxa"/>
              <w:right w:w="0" w:type="dxa"/>
            </w:tcMar>
            <w:vAlign w:val="center"/>
          </w:tcPr>
          <w:p w14:paraId="249AFEF7"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250 (77.2)</w:t>
            </w:r>
          </w:p>
        </w:tc>
      </w:tr>
      <w:tr w:rsidR="00E870A7" w:rsidRPr="006E75CD" w14:paraId="622A48AD" w14:textId="77777777" w:rsidTr="00FF33BB">
        <w:trPr>
          <w:cantSplit/>
          <w:jc w:val="center"/>
        </w:trPr>
        <w:tc>
          <w:tcPr>
            <w:tcW w:w="6754" w:type="dxa"/>
            <w:shd w:val="clear" w:color="auto" w:fill="FFFFFF"/>
            <w:tcMar>
              <w:top w:w="0" w:type="dxa"/>
              <w:left w:w="0" w:type="dxa"/>
              <w:bottom w:w="0" w:type="dxa"/>
              <w:right w:w="0" w:type="dxa"/>
            </w:tcMar>
            <w:vAlign w:val="center"/>
          </w:tcPr>
          <w:p w14:paraId="0AB0C9FD"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Facebook</w:t>
            </w:r>
          </w:p>
        </w:tc>
        <w:tc>
          <w:tcPr>
            <w:tcW w:w="2606" w:type="dxa"/>
            <w:shd w:val="clear" w:color="auto" w:fill="FFFFFF"/>
            <w:tcMar>
              <w:top w:w="0" w:type="dxa"/>
              <w:left w:w="0" w:type="dxa"/>
              <w:bottom w:w="0" w:type="dxa"/>
              <w:right w:w="0" w:type="dxa"/>
            </w:tcMar>
            <w:vAlign w:val="center"/>
          </w:tcPr>
          <w:p w14:paraId="3B41B0D9"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227 (70.1)</w:t>
            </w:r>
          </w:p>
        </w:tc>
      </w:tr>
      <w:tr w:rsidR="00E870A7" w:rsidRPr="006E75CD" w14:paraId="2E6214BD" w14:textId="77777777" w:rsidTr="00FF33BB">
        <w:trPr>
          <w:cantSplit/>
          <w:jc w:val="center"/>
        </w:trPr>
        <w:tc>
          <w:tcPr>
            <w:tcW w:w="6754" w:type="dxa"/>
            <w:shd w:val="clear" w:color="auto" w:fill="FFFFFF"/>
            <w:tcMar>
              <w:top w:w="0" w:type="dxa"/>
              <w:left w:w="0" w:type="dxa"/>
              <w:bottom w:w="0" w:type="dxa"/>
              <w:right w:w="0" w:type="dxa"/>
            </w:tcMar>
            <w:vAlign w:val="center"/>
          </w:tcPr>
          <w:p w14:paraId="0B32F881"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Google Plus</w:t>
            </w:r>
          </w:p>
        </w:tc>
        <w:tc>
          <w:tcPr>
            <w:tcW w:w="2606" w:type="dxa"/>
            <w:shd w:val="clear" w:color="auto" w:fill="FFFFFF"/>
            <w:tcMar>
              <w:top w:w="0" w:type="dxa"/>
              <w:left w:w="0" w:type="dxa"/>
              <w:bottom w:w="0" w:type="dxa"/>
              <w:right w:w="0" w:type="dxa"/>
            </w:tcMar>
            <w:vAlign w:val="center"/>
          </w:tcPr>
          <w:p w14:paraId="3D7436AB"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127 (39.2)</w:t>
            </w:r>
          </w:p>
        </w:tc>
      </w:tr>
      <w:tr w:rsidR="00E870A7" w:rsidRPr="006E75CD" w14:paraId="1AC06AB0" w14:textId="77777777" w:rsidTr="00FF33BB">
        <w:trPr>
          <w:cantSplit/>
          <w:jc w:val="center"/>
        </w:trPr>
        <w:tc>
          <w:tcPr>
            <w:tcW w:w="6754" w:type="dxa"/>
            <w:shd w:val="clear" w:color="auto" w:fill="FFFFFF"/>
            <w:tcMar>
              <w:top w:w="0" w:type="dxa"/>
              <w:left w:w="0" w:type="dxa"/>
              <w:bottom w:w="0" w:type="dxa"/>
              <w:right w:w="0" w:type="dxa"/>
            </w:tcMar>
            <w:vAlign w:val="center"/>
          </w:tcPr>
          <w:p w14:paraId="03C26F9B"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Twitter</w:t>
            </w:r>
          </w:p>
        </w:tc>
        <w:tc>
          <w:tcPr>
            <w:tcW w:w="2606" w:type="dxa"/>
            <w:shd w:val="clear" w:color="auto" w:fill="FFFFFF"/>
            <w:tcMar>
              <w:top w:w="0" w:type="dxa"/>
              <w:left w:w="0" w:type="dxa"/>
              <w:bottom w:w="0" w:type="dxa"/>
              <w:right w:w="0" w:type="dxa"/>
            </w:tcMar>
            <w:vAlign w:val="center"/>
          </w:tcPr>
          <w:p w14:paraId="554031B9"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29 (9.0)</w:t>
            </w:r>
          </w:p>
        </w:tc>
      </w:tr>
      <w:tr w:rsidR="00E870A7" w:rsidRPr="006E75CD" w14:paraId="3530F8A1" w14:textId="77777777" w:rsidTr="00FF33BB">
        <w:trPr>
          <w:cantSplit/>
          <w:jc w:val="center"/>
        </w:trPr>
        <w:tc>
          <w:tcPr>
            <w:tcW w:w="6754" w:type="dxa"/>
            <w:shd w:val="clear" w:color="auto" w:fill="FFFFFF"/>
            <w:tcMar>
              <w:top w:w="0" w:type="dxa"/>
              <w:left w:w="0" w:type="dxa"/>
              <w:bottom w:w="0" w:type="dxa"/>
              <w:right w:w="0" w:type="dxa"/>
            </w:tcMar>
            <w:vAlign w:val="center"/>
          </w:tcPr>
          <w:p w14:paraId="62C9ABAA"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Blogs</w:t>
            </w:r>
          </w:p>
        </w:tc>
        <w:tc>
          <w:tcPr>
            <w:tcW w:w="2606" w:type="dxa"/>
            <w:shd w:val="clear" w:color="auto" w:fill="FFFFFF"/>
            <w:tcMar>
              <w:top w:w="0" w:type="dxa"/>
              <w:left w:w="0" w:type="dxa"/>
              <w:bottom w:w="0" w:type="dxa"/>
              <w:right w:w="0" w:type="dxa"/>
            </w:tcMar>
            <w:vAlign w:val="center"/>
          </w:tcPr>
          <w:p w14:paraId="6DCB8EC4"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9 (2.8)</w:t>
            </w:r>
          </w:p>
        </w:tc>
      </w:tr>
      <w:tr w:rsidR="00E870A7" w:rsidRPr="006E75CD" w14:paraId="2EF19322" w14:textId="77777777" w:rsidTr="00FF33BB">
        <w:trPr>
          <w:cantSplit/>
          <w:jc w:val="center"/>
        </w:trPr>
        <w:tc>
          <w:tcPr>
            <w:tcW w:w="6754" w:type="dxa"/>
            <w:shd w:val="clear" w:color="auto" w:fill="FFFFFF"/>
            <w:tcMar>
              <w:top w:w="0" w:type="dxa"/>
              <w:left w:w="0" w:type="dxa"/>
              <w:bottom w:w="0" w:type="dxa"/>
              <w:right w:w="0" w:type="dxa"/>
            </w:tcMar>
            <w:vAlign w:val="center"/>
          </w:tcPr>
          <w:p w14:paraId="32BF030B"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Instagram</w:t>
            </w:r>
          </w:p>
        </w:tc>
        <w:tc>
          <w:tcPr>
            <w:tcW w:w="2606" w:type="dxa"/>
            <w:shd w:val="clear" w:color="auto" w:fill="FFFFFF"/>
            <w:tcMar>
              <w:top w:w="0" w:type="dxa"/>
              <w:left w:w="0" w:type="dxa"/>
              <w:bottom w:w="0" w:type="dxa"/>
              <w:right w:w="0" w:type="dxa"/>
            </w:tcMar>
            <w:vAlign w:val="center"/>
          </w:tcPr>
          <w:p w14:paraId="64E48C91"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86 (26.5)</w:t>
            </w:r>
          </w:p>
        </w:tc>
      </w:tr>
      <w:tr w:rsidR="00E870A7" w:rsidRPr="006E75CD" w14:paraId="41504BDB" w14:textId="77777777" w:rsidTr="00FF33BB">
        <w:trPr>
          <w:cantSplit/>
          <w:jc w:val="center"/>
        </w:trPr>
        <w:tc>
          <w:tcPr>
            <w:tcW w:w="6754" w:type="dxa"/>
            <w:shd w:val="clear" w:color="auto" w:fill="FFFFFF"/>
            <w:tcMar>
              <w:top w:w="0" w:type="dxa"/>
              <w:left w:w="0" w:type="dxa"/>
              <w:bottom w:w="0" w:type="dxa"/>
              <w:right w:w="0" w:type="dxa"/>
            </w:tcMar>
            <w:vAlign w:val="center"/>
          </w:tcPr>
          <w:p w14:paraId="04A64DE1"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Snapchat</w:t>
            </w:r>
          </w:p>
        </w:tc>
        <w:tc>
          <w:tcPr>
            <w:tcW w:w="2606" w:type="dxa"/>
            <w:shd w:val="clear" w:color="auto" w:fill="FFFFFF"/>
            <w:tcMar>
              <w:top w:w="0" w:type="dxa"/>
              <w:left w:w="0" w:type="dxa"/>
              <w:bottom w:w="0" w:type="dxa"/>
              <w:right w:w="0" w:type="dxa"/>
            </w:tcMar>
            <w:vAlign w:val="center"/>
          </w:tcPr>
          <w:p w14:paraId="7B0671FF"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42 (13.0)</w:t>
            </w:r>
          </w:p>
        </w:tc>
      </w:tr>
      <w:tr w:rsidR="00E870A7" w:rsidRPr="006E75CD" w14:paraId="0D65E048" w14:textId="77777777" w:rsidTr="00FF33BB">
        <w:trPr>
          <w:cantSplit/>
          <w:jc w:val="center"/>
        </w:trPr>
        <w:tc>
          <w:tcPr>
            <w:tcW w:w="6754" w:type="dxa"/>
            <w:shd w:val="clear" w:color="auto" w:fill="FFFFFF"/>
            <w:tcMar>
              <w:top w:w="0" w:type="dxa"/>
              <w:left w:w="0" w:type="dxa"/>
              <w:bottom w:w="0" w:type="dxa"/>
              <w:right w:w="0" w:type="dxa"/>
            </w:tcMar>
            <w:vAlign w:val="center"/>
          </w:tcPr>
          <w:p w14:paraId="407AF317"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LinkedIn</w:t>
            </w:r>
          </w:p>
        </w:tc>
        <w:tc>
          <w:tcPr>
            <w:tcW w:w="2606" w:type="dxa"/>
            <w:shd w:val="clear" w:color="auto" w:fill="FFFFFF"/>
            <w:tcMar>
              <w:top w:w="0" w:type="dxa"/>
              <w:left w:w="0" w:type="dxa"/>
              <w:bottom w:w="0" w:type="dxa"/>
              <w:right w:w="0" w:type="dxa"/>
            </w:tcMar>
            <w:vAlign w:val="center"/>
          </w:tcPr>
          <w:p w14:paraId="47CC8DB9"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25 (7.7)</w:t>
            </w:r>
          </w:p>
        </w:tc>
      </w:tr>
      <w:tr w:rsidR="00E870A7" w:rsidRPr="006E75CD" w14:paraId="58F42E95" w14:textId="77777777" w:rsidTr="00FF33BB">
        <w:trPr>
          <w:cantSplit/>
          <w:jc w:val="center"/>
        </w:trPr>
        <w:tc>
          <w:tcPr>
            <w:tcW w:w="6754" w:type="dxa"/>
            <w:shd w:val="clear" w:color="auto" w:fill="FFFFFF"/>
            <w:tcMar>
              <w:top w:w="0" w:type="dxa"/>
              <w:left w:w="0" w:type="dxa"/>
              <w:bottom w:w="0" w:type="dxa"/>
              <w:right w:w="0" w:type="dxa"/>
            </w:tcMar>
            <w:vAlign w:val="center"/>
          </w:tcPr>
          <w:p w14:paraId="1859D71E"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None</w:t>
            </w:r>
          </w:p>
        </w:tc>
        <w:tc>
          <w:tcPr>
            <w:tcW w:w="2606" w:type="dxa"/>
            <w:shd w:val="clear" w:color="auto" w:fill="FFFFFF"/>
            <w:tcMar>
              <w:top w:w="0" w:type="dxa"/>
              <w:left w:w="0" w:type="dxa"/>
              <w:bottom w:w="0" w:type="dxa"/>
              <w:right w:w="0" w:type="dxa"/>
            </w:tcMar>
            <w:vAlign w:val="center"/>
          </w:tcPr>
          <w:p w14:paraId="499E4CC6"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28 (8.6)</w:t>
            </w:r>
          </w:p>
        </w:tc>
      </w:tr>
      <w:tr w:rsidR="00E870A7" w:rsidRPr="006E75CD" w14:paraId="12AC5F20" w14:textId="77777777" w:rsidTr="00FF33BB">
        <w:trPr>
          <w:cantSplit/>
          <w:jc w:val="center"/>
        </w:trPr>
        <w:tc>
          <w:tcPr>
            <w:tcW w:w="6754" w:type="dxa"/>
            <w:shd w:val="clear" w:color="auto" w:fill="FFFFFF"/>
            <w:tcMar>
              <w:top w:w="0" w:type="dxa"/>
              <w:left w:w="0" w:type="dxa"/>
              <w:bottom w:w="0" w:type="dxa"/>
              <w:right w:w="0" w:type="dxa"/>
            </w:tcMar>
            <w:vAlign w:val="center"/>
          </w:tcPr>
          <w:p w14:paraId="2AABDE20"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1E753CDB"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754FBEF8" w14:textId="77777777" w:rsidTr="00FF33BB">
        <w:trPr>
          <w:cantSplit/>
          <w:jc w:val="center"/>
        </w:trPr>
        <w:tc>
          <w:tcPr>
            <w:tcW w:w="6754" w:type="dxa"/>
            <w:shd w:val="clear" w:color="auto" w:fill="FFFFFF"/>
            <w:tcMar>
              <w:top w:w="0" w:type="dxa"/>
              <w:left w:w="0" w:type="dxa"/>
              <w:bottom w:w="0" w:type="dxa"/>
              <w:right w:w="0" w:type="dxa"/>
            </w:tcMar>
            <w:vAlign w:val="center"/>
          </w:tcPr>
          <w:p w14:paraId="79C9FFA0"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Frequency of internet access, n (percent)</w:t>
            </w:r>
          </w:p>
        </w:tc>
        <w:tc>
          <w:tcPr>
            <w:tcW w:w="2606" w:type="dxa"/>
            <w:shd w:val="clear" w:color="auto" w:fill="FFFFFF"/>
            <w:tcMar>
              <w:top w:w="0" w:type="dxa"/>
              <w:left w:w="0" w:type="dxa"/>
              <w:bottom w:w="0" w:type="dxa"/>
              <w:right w:w="0" w:type="dxa"/>
            </w:tcMar>
            <w:vAlign w:val="center"/>
          </w:tcPr>
          <w:p w14:paraId="55609562"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2CB4AF5E" w14:textId="77777777" w:rsidTr="00FF33BB">
        <w:trPr>
          <w:cantSplit/>
          <w:jc w:val="center"/>
        </w:trPr>
        <w:tc>
          <w:tcPr>
            <w:tcW w:w="6754" w:type="dxa"/>
            <w:shd w:val="clear" w:color="auto" w:fill="FFFFFF"/>
            <w:tcMar>
              <w:top w:w="0" w:type="dxa"/>
              <w:left w:w="0" w:type="dxa"/>
              <w:bottom w:w="0" w:type="dxa"/>
              <w:right w:w="0" w:type="dxa"/>
            </w:tcMar>
            <w:vAlign w:val="center"/>
          </w:tcPr>
          <w:p w14:paraId="0F5E1F4A"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Never</w:t>
            </w:r>
          </w:p>
        </w:tc>
        <w:tc>
          <w:tcPr>
            <w:tcW w:w="2606" w:type="dxa"/>
            <w:shd w:val="clear" w:color="auto" w:fill="FFFFFF"/>
            <w:tcMar>
              <w:top w:w="0" w:type="dxa"/>
              <w:left w:w="0" w:type="dxa"/>
              <w:bottom w:w="0" w:type="dxa"/>
              <w:right w:w="0" w:type="dxa"/>
            </w:tcMar>
            <w:vAlign w:val="center"/>
          </w:tcPr>
          <w:p w14:paraId="28E322A4"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25 (7.7)</w:t>
            </w:r>
          </w:p>
        </w:tc>
      </w:tr>
      <w:tr w:rsidR="00E870A7" w:rsidRPr="006E75CD" w14:paraId="3001279A" w14:textId="77777777" w:rsidTr="00FF33BB">
        <w:trPr>
          <w:cantSplit/>
          <w:jc w:val="center"/>
        </w:trPr>
        <w:tc>
          <w:tcPr>
            <w:tcW w:w="6754" w:type="dxa"/>
            <w:shd w:val="clear" w:color="auto" w:fill="FFFFFF"/>
            <w:tcMar>
              <w:top w:w="0" w:type="dxa"/>
              <w:left w:w="0" w:type="dxa"/>
              <w:bottom w:w="0" w:type="dxa"/>
              <w:right w:w="0" w:type="dxa"/>
            </w:tcMar>
            <w:vAlign w:val="center"/>
          </w:tcPr>
          <w:p w14:paraId="2AB86F0F"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About once a month</w:t>
            </w:r>
          </w:p>
        </w:tc>
        <w:tc>
          <w:tcPr>
            <w:tcW w:w="2606" w:type="dxa"/>
            <w:shd w:val="clear" w:color="auto" w:fill="FFFFFF"/>
            <w:tcMar>
              <w:top w:w="0" w:type="dxa"/>
              <w:left w:w="0" w:type="dxa"/>
              <w:bottom w:w="0" w:type="dxa"/>
              <w:right w:w="0" w:type="dxa"/>
            </w:tcMar>
            <w:vAlign w:val="center"/>
          </w:tcPr>
          <w:p w14:paraId="008957FD"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12 (3.7)</w:t>
            </w:r>
          </w:p>
        </w:tc>
      </w:tr>
      <w:tr w:rsidR="00E870A7" w:rsidRPr="006E75CD" w14:paraId="76CCBC4C" w14:textId="77777777" w:rsidTr="00FF33BB">
        <w:trPr>
          <w:cantSplit/>
          <w:jc w:val="center"/>
        </w:trPr>
        <w:tc>
          <w:tcPr>
            <w:tcW w:w="6754" w:type="dxa"/>
            <w:shd w:val="clear" w:color="auto" w:fill="FFFFFF"/>
            <w:tcMar>
              <w:top w:w="0" w:type="dxa"/>
              <w:left w:w="0" w:type="dxa"/>
              <w:bottom w:w="0" w:type="dxa"/>
              <w:right w:w="0" w:type="dxa"/>
            </w:tcMar>
            <w:vAlign w:val="center"/>
          </w:tcPr>
          <w:p w14:paraId="37591C9C"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About once per week</w:t>
            </w:r>
          </w:p>
        </w:tc>
        <w:tc>
          <w:tcPr>
            <w:tcW w:w="2606" w:type="dxa"/>
            <w:shd w:val="clear" w:color="auto" w:fill="FFFFFF"/>
            <w:tcMar>
              <w:top w:w="0" w:type="dxa"/>
              <w:left w:w="0" w:type="dxa"/>
              <w:bottom w:w="0" w:type="dxa"/>
              <w:right w:w="0" w:type="dxa"/>
            </w:tcMar>
            <w:vAlign w:val="center"/>
          </w:tcPr>
          <w:p w14:paraId="70AB4D98"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16 (4.9)</w:t>
            </w:r>
          </w:p>
        </w:tc>
      </w:tr>
      <w:tr w:rsidR="00E870A7" w:rsidRPr="006E75CD" w14:paraId="1223026E" w14:textId="77777777" w:rsidTr="00FF33BB">
        <w:trPr>
          <w:cantSplit/>
          <w:jc w:val="center"/>
        </w:trPr>
        <w:tc>
          <w:tcPr>
            <w:tcW w:w="6754" w:type="dxa"/>
            <w:shd w:val="clear" w:color="auto" w:fill="FFFFFF"/>
            <w:tcMar>
              <w:top w:w="0" w:type="dxa"/>
              <w:left w:w="0" w:type="dxa"/>
              <w:bottom w:w="0" w:type="dxa"/>
              <w:right w:w="0" w:type="dxa"/>
            </w:tcMar>
            <w:vAlign w:val="center"/>
          </w:tcPr>
          <w:p w14:paraId="2760A805"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2-3 times per week</w:t>
            </w:r>
          </w:p>
        </w:tc>
        <w:tc>
          <w:tcPr>
            <w:tcW w:w="2606" w:type="dxa"/>
            <w:shd w:val="clear" w:color="auto" w:fill="FFFFFF"/>
            <w:tcMar>
              <w:top w:w="0" w:type="dxa"/>
              <w:left w:w="0" w:type="dxa"/>
              <w:bottom w:w="0" w:type="dxa"/>
              <w:right w:w="0" w:type="dxa"/>
            </w:tcMar>
            <w:vAlign w:val="center"/>
          </w:tcPr>
          <w:p w14:paraId="421A9DC2"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31 (9.6)</w:t>
            </w:r>
          </w:p>
        </w:tc>
      </w:tr>
      <w:tr w:rsidR="00E870A7" w:rsidRPr="006E75CD" w14:paraId="3F7121AB" w14:textId="77777777" w:rsidTr="00FF33BB">
        <w:trPr>
          <w:cantSplit/>
          <w:jc w:val="center"/>
        </w:trPr>
        <w:tc>
          <w:tcPr>
            <w:tcW w:w="6754" w:type="dxa"/>
            <w:shd w:val="clear" w:color="auto" w:fill="FFFFFF"/>
            <w:tcMar>
              <w:top w:w="0" w:type="dxa"/>
              <w:left w:w="0" w:type="dxa"/>
              <w:bottom w:w="0" w:type="dxa"/>
              <w:right w:w="0" w:type="dxa"/>
            </w:tcMar>
            <w:vAlign w:val="center"/>
          </w:tcPr>
          <w:p w14:paraId="6420FF77"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4 to 6 times per week</w:t>
            </w:r>
          </w:p>
        </w:tc>
        <w:tc>
          <w:tcPr>
            <w:tcW w:w="2606" w:type="dxa"/>
            <w:shd w:val="clear" w:color="auto" w:fill="FFFFFF"/>
            <w:tcMar>
              <w:top w:w="0" w:type="dxa"/>
              <w:left w:w="0" w:type="dxa"/>
              <w:bottom w:w="0" w:type="dxa"/>
              <w:right w:w="0" w:type="dxa"/>
            </w:tcMar>
            <w:vAlign w:val="center"/>
          </w:tcPr>
          <w:p w14:paraId="60F55956"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18 (5.6)</w:t>
            </w:r>
          </w:p>
        </w:tc>
      </w:tr>
      <w:tr w:rsidR="00E870A7" w:rsidRPr="006E75CD" w14:paraId="7AD32842" w14:textId="77777777" w:rsidTr="00FF33BB">
        <w:trPr>
          <w:cantSplit/>
          <w:jc w:val="center"/>
        </w:trPr>
        <w:tc>
          <w:tcPr>
            <w:tcW w:w="6754" w:type="dxa"/>
            <w:shd w:val="clear" w:color="auto" w:fill="FFFFFF"/>
            <w:tcMar>
              <w:top w:w="0" w:type="dxa"/>
              <w:left w:w="0" w:type="dxa"/>
              <w:bottom w:w="0" w:type="dxa"/>
              <w:right w:w="0" w:type="dxa"/>
            </w:tcMar>
            <w:vAlign w:val="center"/>
          </w:tcPr>
          <w:p w14:paraId="72256666"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About once per day</w:t>
            </w:r>
          </w:p>
        </w:tc>
        <w:tc>
          <w:tcPr>
            <w:tcW w:w="2606" w:type="dxa"/>
            <w:shd w:val="clear" w:color="auto" w:fill="FFFFFF"/>
            <w:tcMar>
              <w:top w:w="0" w:type="dxa"/>
              <w:left w:w="0" w:type="dxa"/>
              <w:bottom w:w="0" w:type="dxa"/>
              <w:right w:w="0" w:type="dxa"/>
            </w:tcMar>
            <w:vAlign w:val="center"/>
          </w:tcPr>
          <w:p w14:paraId="1FD6499F"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31 (9.6)</w:t>
            </w:r>
          </w:p>
        </w:tc>
      </w:tr>
      <w:tr w:rsidR="00E870A7" w:rsidRPr="006E75CD" w14:paraId="61A04CA0" w14:textId="77777777" w:rsidTr="00FF33BB">
        <w:trPr>
          <w:cantSplit/>
          <w:jc w:val="center"/>
        </w:trPr>
        <w:tc>
          <w:tcPr>
            <w:tcW w:w="6754" w:type="dxa"/>
            <w:shd w:val="clear" w:color="auto" w:fill="FFFFFF"/>
            <w:tcMar>
              <w:top w:w="0" w:type="dxa"/>
              <w:left w:w="0" w:type="dxa"/>
              <w:bottom w:w="0" w:type="dxa"/>
              <w:right w:w="0" w:type="dxa"/>
            </w:tcMar>
            <w:vAlign w:val="center"/>
          </w:tcPr>
          <w:p w14:paraId="11BC6178"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About twice per day</w:t>
            </w:r>
          </w:p>
        </w:tc>
        <w:tc>
          <w:tcPr>
            <w:tcW w:w="2606" w:type="dxa"/>
            <w:shd w:val="clear" w:color="auto" w:fill="FFFFFF"/>
            <w:tcMar>
              <w:top w:w="0" w:type="dxa"/>
              <w:left w:w="0" w:type="dxa"/>
              <w:bottom w:w="0" w:type="dxa"/>
              <w:right w:w="0" w:type="dxa"/>
            </w:tcMar>
            <w:vAlign w:val="center"/>
          </w:tcPr>
          <w:p w14:paraId="02F3E4E1"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42 (13.0)</w:t>
            </w:r>
          </w:p>
        </w:tc>
      </w:tr>
      <w:tr w:rsidR="00E870A7" w:rsidRPr="006E75CD" w14:paraId="6FD4FC44" w14:textId="77777777" w:rsidTr="00FF33BB">
        <w:trPr>
          <w:cantSplit/>
          <w:jc w:val="center"/>
        </w:trPr>
        <w:tc>
          <w:tcPr>
            <w:tcW w:w="6754" w:type="dxa"/>
            <w:shd w:val="clear" w:color="auto" w:fill="FFFFFF"/>
            <w:tcMar>
              <w:top w:w="0" w:type="dxa"/>
              <w:left w:w="0" w:type="dxa"/>
              <w:bottom w:w="0" w:type="dxa"/>
              <w:right w:w="0" w:type="dxa"/>
            </w:tcMar>
            <w:vAlign w:val="center"/>
          </w:tcPr>
          <w:p w14:paraId="5DA87B81"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Every few hours or more</w:t>
            </w:r>
          </w:p>
        </w:tc>
        <w:tc>
          <w:tcPr>
            <w:tcW w:w="2606" w:type="dxa"/>
            <w:shd w:val="clear" w:color="auto" w:fill="FFFFFF"/>
            <w:tcMar>
              <w:top w:w="0" w:type="dxa"/>
              <w:left w:w="0" w:type="dxa"/>
              <w:bottom w:w="0" w:type="dxa"/>
              <w:right w:w="0" w:type="dxa"/>
            </w:tcMar>
            <w:vAlign w:val="center"/>
          </w:tcPr>
          <w:p w14:paraId="2396EB7E"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149 (46.0)</w:t>
            </w:r>
          </w:p>
        </w:tc>
      </w:tr>
      <w:tr w:rsidR="00E870A7" w:rsidRPr="006E75CD" w14:paraId="15D0666B" w14:textId="77777777" w:rsidTr="00FF33BB">
        <w:trPr>
          <w:cantSplit/>
          <w:jc w:val="center"/>
        </w:trPr>
        <w:tc>
          <w:tcPr>
            <w:tcW w:w="6754" w:type="dxa"/>
            <w:shd w:val="clear" w:color="auto" w:fill="FFFFFF"/>
            <w:tcMar>
              <w:top w:w="0" w:type="dxa"/>
              <w:left w:w="0" w:type="dxa"/>
              <w:bottom w:w="0" w:type="dxa"/>
              <w:right w:w="0" w:type="dxa"/>
            </w:tcMar>
            <w:vAlign w:val="center"/>
          </w:tcPr>
          <w:p w14:paraId="58DE9F15"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6F89D57F"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7BA00A8A" w14:textId="77777777" w:rsidTr="00FF33BB">
        <w:trPr>
          <w:cantSplit/>
          <w:jc w:val="center"/>
        </w:trPr>
        <w:tc>
          <w:tcPr>
            <w:tcW w:w="6754" w:type="dxa"/>
            <w:shd w:val="clear" w:color="auto" w:fill="FFFFFF"/>
            <w:tcMar>
              <w:top w:w="0" w:type="dxa"/>
              <w:left w:w="0" w:type="dxa"/>
              <w:bottom w:w="0" w:type="dxa"/>
              <w:right w:w="0" w:type="dxa"/>
            </w:tcMar>
            <w:vAlign w:val="center"/>
          </w:tcPr>
          <w:p w14:paraId="76F5E551"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Frequency of Facebook use, n (percent)</w:t>
            </w:r>
          </w:p>
        </w:tc>
        <w:tc>
          <w:tcPr>
            <w:tcW w:w="2606" w:type="dxa"/>
            <w:shd w:val="clear" w:color="auto" w:fill="FFFFFF"/>
            <w:tcMar>
              <w:top w:w="0" w:type="dxa"/>
              <w:left w:w="0" w:type="dxa"/>
              <w:bottom w:w="0" w:type="dxa"/>
              <w:right w:w="0" w:type="dxa"/>
            </w:tcMar>
            <w:vAlign w:val="center"/>
          </w:tcPr>
          <w:p w14:paraId="526B5B72"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776C1BDD" w14:textId="77777777" w:rsidTr="00FF33BB">
        <w:trPr>
          <w:cantSplit/>
          <w:jc w:val="center"/>
        </w:trPr>
        <w:tc>
          <w:tcPr>
            <w:tcW w:w="6754" w:type="dxa"/>
            <w:shd w:val="clear" w:color="auto" w:fill="FFFFFF"/>
            <w:tcMar>
              <w:top w:w="0" w:type="dxa"/>
              <w:left w:w="0" w:type="dxa"/>
              <w:bottom w:w="0" w:type="dxa"/>
              <w:right w:w="0" w:type="dxa"/>
            </w:tcMar>
            <w:vAlign w:val="center"/>
          </w:tcPr>
          <w:p w14:paraId="45C14013"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Never</w:t>
            </w:r>
          </w:p>
        </w:tc>
        <w:tc>
          <w:tcPr>
            <w:tcW w:w="2606" w:type="dxa"/>
            <w:shd w:val="clear" w:color="auto" w:fill="FFFFFF"/>
            <w:tcMar>
              <w:top w:w="0" w:type="dxa"/>
              <w:left w:w="0" w:type="dxa"/>
              <w:bottom w:w="0" w:type="dxa"/>
              <w:right w:w="0" w:type="dxa"/>
            </w:tcMar>
            <w:vAlign w:val="center"/>
          </w:tcPr>
          <w:p w14:paraId="21C40121"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22 (10.0)</w:t>
            </w:r>
          </w:p>
        </w:tc>
      </w:tr>
      <w:tr w:rsidR="00E870A7" w:rsidRPr="006E75CD" w14:paraId="075C5489" w14:textId="77777777" w:rsidTr="00FF33BB">
        <w:trPr>
          <w:cantSplit/>
          <w:jc w:val="center"/>
        </w:trPr>
        <w:tc>
          <w:tcPr>
            <w:tcW w:w="6754" w:type="dxa"/>
            <w:shd w:val="clear" w:color="auto" w:fill="FFFFFF"/>
            <w:tcMar>
              <w:top w:w="0" w:type="dxa"/>
              <w:left w:w="0" w:type="dxa"/>
              <w:bottom w:w="0" w:type="dxa"/>
              <w:right w:w="0" w:type="dxa"/>
            </w:tcMar>
            <w:vAlign w:val="center"/>
          </w:tcPr>
          <w:p w14:paraId="0975D511"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About once a month</w:t>
            </w:r>
          </w:p>
        </w:tc>
        <w:tc>
          <w:tcPr>
            <w:tcW w:w="2606" w:type="dxa"/>
            <w:shd w:val="clear" w:color="auto" w:fill="FFFFFF"/>
            <w:tcMar>
              <w:top w:w="0" w:type="dxa"/>
              <w:left w:w="0" w:type="dxa"/>
              <w:bottom w:w="0" w:type="dxa"/>
              <w:right w:w="0" w:type="dxa"/>
            </w:tcMar>
            <w:vAlign w:val="center"/>
          </w:tcPr>
          <w:p w14:paraId="087B9052"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19 (8.6)</w:t>
            </w:r>
          </w:p>
        </w:tc>
      </w:tr>
      <w:tr w:rsidR="00E870A7" w:rsidRPr="006E75CD" w14:paraId="364E41BF" w14:textId="77777777" w:rsidTr="00FF33BB">
        <w:trPr>
          <w:cantSplit/>
          <w:jc w:val="center"/>
        </w:trPr>
        <w:tc>
          <w:tcPr>
            <w:tcW w:w="6754" w:type="dxa"/>
            <w:shd w:val="clear" w:color="auto" w:fill="FFFFFF"/>
            <w:tcMar>
              <w:top w:w="0" w:type="dxa"/>
              <w:left w:w="0" w:type="dxa"/>
              <w:bottom w:w="0" w:type="dxa"/>
              <w:right w:w="0" w:type="dxa"/>
            </w:tcMar>
            <w:vAlign w:val="center"/>
          </w:tcPr>
          <w:p w14:paraId="7C23CED4"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About once per week</w:t>
            </w:r>
          </w:p>
        </w:tc>
        <w:tc>
          <w:tcPr>
            <w:tcW w:w="2606" w:type="dxa"/>
            <w:shd w:val="clear" w:color="auto" w:fill="FFFFFF"/>
            <w:tcMar>
              <w:top w:w="0" w:type="dxa"/>
              <w:left w:w="0" w:type="dxa"/>
              <w:bottom w:w="0" w:type="dxa"/>
              <w:right w:w="0" w:type="dxa"/>
            </w:tcMar>
            <w:vAlign w:val="center"/>
          </w:tcPr>
          <w:p w14:paraId="04C28AAA"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13 (5.9)</w:t>
            </w:r>
          </w:p>
        </w:tc>
      </w:tr>
      <w:tr w:rsidR="00E870A7" w:rsidRPr="006E75CD" w14:paraId="60674359" w14:textId="77777777" w:rsidTr="00FF33BB">
        <w:trPr>
          <w:cantSplit/>
          <w:jc w:val="center"/>
        </w:trPr>
        <w:tc>
          <w:tcPr>
            <w:tcW w:w="6754" w:type="dxa"/>
            <w:shd w:val="clear" w:color="auto" w:fill="FFFFFF"/>
            <w:tcMar>
              <w:top w:w="0" w:type="dxa"/>
              <w:left w:w="0" w:type="dxa"/>
              <w:bottom w:w="0" w:type="dxa"/>
              <w:right w:w="0" w:type="dxa"/>
            </w:tcMar>
            <w:vAlign w:val="center"/>
          </w:tcPr>
          <w:p w14:paraId="733D19BF"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2-3 times per week</w:t>
            </w:r>
          </w:p>
        </w:tc>
        <w:tc>
          <w:tcPr>
            <w:tcW w:w="2606" w:type="dxa"/>
            <w:shd w:val="clear" w:color="auto" w:fill="FFFFFF"/>
            <w:tcMar>
              <w:top w:w="0" w:type="dxa"/>
              <w:left w:w="0" w:type="dxa"/>
              <w:bottom w:w="0" w:type="dxa"/>
              <w:right w:w="0" w:type="dxa"/>
            </w:tcMar>
            <w:vAlign w:val="center"/>
          </w:tcPr>
          <w:p w14:paraId="0A119AAB"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29 (13.2)</w:t>
            </w:r>
          </w:p>
        </w:tc>
      </w:tr>
      <w:tr w:rsidR="00E870A7" w:rsidRPr="006E75CD" w14:paraId="0CBAB995" w14:textId="77777777" w:rsidTr="00FF33BB">
        <w:trPr>
          <w:cantSplit/>
          <w:jc w:val="center"/>
        </w:trPr>
        <w:tc>
          <w:tcPr>
            <w:tcW w:w="6754" w:type="dxa"/>
            <w:shd w:val="clear" w:color="auto" w:fill="FFFFFF"/>
            <w:tcMar>
              <w:top w:w="0" w:type="dxa"/>
              <w:left w:w="0" w:type="dxa"/>
              <w:bottom w:w="0" w:type="dxa"/>
              <w:right w:w="0" w:type="dxa"/>
            </w:tcMar>
            <w:vAlign w:val="center"/>
          </w:tcPr>
          <w:p w14:paraId="748F9421"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4 to 6 times per week</w:t>
            </w:r>
          </w:p>
        </w:tc>
        <w:tc>
          <w:tcPr>
            <w:tcW w:w="2606" w:type="dxa"/>
            <w:shd w:val="clear" w:color="auto" w:fill="FFFFFF"/>
            <w:tcMar>
              <w:top w:w="0" w:type="dxa"/>
              <w:left w:w="0" w:type="dxa"/>
              <w:bottom w:w="0" w:type="dxa"/>
              <w:right w:w="0" w:type="dxa"/>
            </w:tcMar>
            <w:vAlign w:val="center"/>
          </w:tcPr>
          <w:p w14:paraId="4332BE48"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14 (6.4)</w:t>
            </w:r>
          </w:p>
        </w:tc>
      </w:tr>
      <w:tr w:rsidR="00E870A7" w:rsidRPr="006E75CD" w14:paraId="29CFEFD5" w14:textId="77777777" w:rsidTr="00FF33BB">
        <w:trPr>
          <w:cantSplit/>
          <w:jc w:val="center"/>
        </w:trPr>
        <w:tc>
          <w:tcPr>
            <w:tcW w:w="6754" w:type="dxa"/>
            <w:shd w:val="clear" w:color="auto" w:fill="FFFFFF"/>
            <w:tcMar>
              <w:top w:w="0" w:type="dxa"/>
              <w:left w:w="0" w:type="dxa"/>
              <w:bottom w:w="0" w:type="dxa"/>
              <w:right w:w="0" w:type="dxa"/>
            </w:tcMar>
            <w:vAlign w:val="center"/>
          </w:tcPr>
          <w:p w14:paraId="726E5268"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About once per day</w:t>
            </w:r>
          </w:p>
        </w:tc>
        <w:tc>
          <w:tcPr>
            <w:tcW w:w="2606" w:type="dxa"/>
            <w:shd w:val="clear" w:color="auto" w:fill="FFFFFF"/>
            <w:tcMar>
              <w:top w:w="0" w:type="dxa"/>
              <w:left w:w="0" w:type="dxa"/>
              <w:bottom w:w="0" w:type="dxa"/>
              <w:right w:w="0" w:type="dxa"/>
            </w:tcMar>
            <w:vAlign w:val="center"/>
          </w:tcPr>
          <w:p w14:paraId="0D5C525A"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32 (14.5)</w:t>
            </w:r>
          </w:p>
        </w:tc>
      </w:tr>
      <w:tr w:rsidR="00E870A7" w:rsidRPr="006E75CD" w14:paraId="1DD0427B" w14:textId="77777777" w:rsidTr="00FF33BB">
        <w:trPr>
          <w:cantSplit/>
          <w:jc w:val="center"/>
        </w:trPr>
        <w:tc>
          <w:tcPr>
            <w:tcW w:w="6754" w:type="dxa"/>
            <w:shd w:val="clear" w:color="auto" w:fill="FFFFFF"/>
            <w:tcMar>
              <w:top w:w="0" w:type="dxa"/>
              <w:left w:w="0" w:type="dxa"/>
              <w:bottom w:w="0" w:type="dxa"/>
              <w:right w:w="0" w:type="dxa"/>
            </w:tcMar>
            <w:vAlign w:val="center"/>
          </w:tcPr>
          <w:p w14:paraId="29308D81"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About twice per day</w:t>
            </w:r>
          </w:p>
        </w:tc>
        <w:tc>
          <w:tcPr>
            <w:tcW w:w="2606" w:type="dxa"/>
            <w:shd w:val="clear" w:color="auto" w:fill="FFFFFF"/>
            <w:tcMar>
              <w:top w:w="0" w:type="dxa"/>
              <w:left w:w="0" w:type="dxa"/>
              <w:bottom w:w="0" w:type="dxa"/>
              <w:right w:w="0" w:type="dxa"/>
            </w:tcMar>
            <w:vAlign w:val="center"/>
          </w:tcPr>
          <w:p w14:paraId="46B16082"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31 (14.1)</w:t>
            </w:r>
          </w:p>
        </w:tc>
      </w:tr>
      <w:tr w:rsidR="00E870A7" w:rsidRPr="006E75CD" w14:paraId="6C12A13A" w14:textId="77777777" w:rsidTr="00FF33BB">
        <w:trPr>
          <w:cantSplit/>
          <w:jc w:val="center"/>
        </w:trPr>
        <w:tc>
          <w:tcPr>
            <w:tcW w:w="6754" w:type="dxa"/>
            <w:shd w:val="clear" w:color="auto" w:fill="FFFFFF"/>
            <w:tcMar>
              <w:top w:w="0" w:type="dxa"/>
              <w:left w:w="0" w:type="dxa"/>
              <w:bottom w:w="0" w:type="dxa"/>
              <w:right w:w="0" w:type="dxa"/>
            </w:tcMar>
            <w:vAlign w:val="center"/>
          </w:tcPr>
          <w:p w14:paraId="599327B2"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lastRenderedPageBreak/>
              <w:t xml:space="preserve">  Every few hours or more</w:t>
            </w:r>
          </w:p>
        </w:tc>
        <w:tc>
          <w:tcPr>
            <w:tcW w:w="2606" w:type="dxa"/>
            <w:shd w:val="clear" w:color="auto" w:fill="FFFFFF"/>
            <w:tcMar>
              <w:top w:w="0" w:type="dxa"/>
              <w:left w:w="0" w:type="dxa"/>
              <w:bottom w:w="0" w:type="dxa"/>
              <w:right w:w="0" w:type="dxa"/>
            </w:tcMar>
            <w:vAlign w:val="center"/>
          </w:tcPr>
          <w:p w14:paraId="7D66CEA6"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60 (27.3)</w:t>
            </w:r>
          </w:p>
        </w:tc>
      </w:tr>
      <w:tr w:rsidR="00E870A7" w:rsidRPr="006E75CD" w14:paraId="5BE6AC50" w14:textId="77777777" w:rsidTr="00FF33BB">
        <w:trPr>
          <w:cantSplit/>
          <w:jc w:val="center"/>
        </w:trPr>
        <w:tc>
          <w:tcPr>
            <w:tcW w:w="6754" w:type="dxa"/>
            <w:shd w:val="clear" w:color="auto" w:fill="FFFFFF"/>
            <w:tcMar>
              <w:top w:w="0" w:type="dxa"/>
              <w:left w:w="0" w:type="dxa"/>
              <w:bottom w:w="0" w:type="dxa"/>
              <w:right w:w="0" w:type="dxa"/>
            </w:tcMar>
            <w:vAlign w:val="center"/>
          </w:tcPr>
          <w:p w14:paraId="21C00FB4"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602739F1"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1B7C695A" w14:textId="77777777" w:rsidTr="00FF33BB">
        <w:trPr>
          <w:cantSplit/>
          <w:jc w:val="center"/>
        </w:trPr>
        <w:tc>
          <w:tcPr>
            <w:tcW w:w="6754" w:type="dxa"/>
            <w:shd w:val="clear" w:color="auto" w:fill="FFFFFF"/>
            <w:tcMar>
              <w:top w:w="0" w:type="dxa"/>
              <w:left w:w="0" w:type="dxa"/>
              <w:bottom w:w="0" w:type="dxa"/>
              <w:right w:w="0" w:type="dxa"/>
            </w:tcMar>
            <w:vAlign w:val="center"/>
          </w:tcPr>
          <w:p w14:paraId="3B6D6A21"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Believe smartphone app can help change actions or behaviors, n (percent)</w:t>
            </w:r>
          </w:p>
        </w:tc>
        <w:tc>
          <w:tcPr>
            <w:tcW w:w="2606" w:type="dxa"/>
            <w:shd w:val="clear" w:color="auto" w:fill="FFFFFF"/>
            <w:tcMar>
              <w:top w:w="0" w:type="dxa"/>
              <w:left w:w="0" w:type="dxa"/>
              <w:bottom w:w="0" w:type="dxa"/>
              <w:right w:w="0" w:type="dxa"/>
            </w:tcMar>
            <w:vAlign w:val="center"/>
          </w:tcPr>
          <w:p w14:paraId="6F8D517F"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4490C7BF" w14:textId="77777777" w:rsidTr="00FF33BB">
        <w:trPr>
          <w:cantSplit/>
          <w:jc w:val="center"/>
        </w:trPr>
        <w:tc>
          <w:tcPr>
            <w:tcW w:w="6754" w:type="dxa"/>
            <w:shd w:val="clear" w:color="auto" w:fill="FFFFFF"/>
            <w:tcMar>
              <w:top w:w="0" w:type="dxa"/>
              <w:left w:w="0" w:type="dxa"/>
              <w:bottom w:w="0" w:type="dxa"/>
              <w:right w:w="0" w:type="dxa"/>
            </w:tcMar>
            <w:vAlign w:val="center"/>
          </w:tcPr>
          <w:p w14:paraId="0EE2710C"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No</w:t>
            </w:r>
          </w:p>
        </w:tc>
        <w:tc>
          <w:tcPr>
            <w:tcW w:w="2606" w:type="dxa"/>
            <w:shd w:val="clear" w:color="auto" w:fill="FFFFFF"/>
            <w:tcMar>
              <w:top w:w="0" w:type="dxa"/>
              <w:left w:w="0" w:type="dxa"/>
              <w:bottom w:w="0" w:type="dxa"/>
              <w:right w:w="0" w:type="dxa"/>
            </w:tcMar>
            <w:vAlign w:val="center"/>
          </w:tcPr>
          <w:p w14:paraId="20179A8D"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55 (17.2)</w:t>
            </w:r>
          </w:p>
        </w:tc>
      </w:tr>
      <w:tr w:rsidR="00E870A7" w:rsidRPr="006E75CD" w14:paraId="1FF257F0" w14:textId="77777777" w:rsidTr="00FF33BB">
        <w:trPr>
          <w:cantSplit/>
          <w:jc w:val="center"/>
        </w:trPr>
        <w:tc>
          <w:tcPr>
            <w:tcW w:w="6754" w:type="dxa"/>
            <w:shd w:val="clear" w:color="auto" w:fill="FFFFFF"/>
            <w:tcMar>
              <w:top w:w="0" w:type="dxa"/>
              <w:left w:w="0" w:type="dxa"/>
              <w:bottom w:w="0" w:type="dxa"/>
              <w:right w:w="0" w:type="dxa"/>
            </w:tcMar>
            <w:vAlign w:val="center"/>
          </w:tcPr>
          <w:p w14:paraId="014BD0E5"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Yes</w:t>
            </w:r>
          </w:p>
        </w:tc>
        <w:tc>
          <w:tcPr>
            <w:tcW w:w="2606" w:type="dxa"/>
            <w:shd w:val="clear" w:color="auto" w:fill="FFFFFF"/>
            <w:tcMar>
              <w:top w:w="0" w:type="dxa"/>
              <w:left w:w="0" w:type="dxa"/>
              <w:bottom w:w="0" w:type="dxa"/>
              <w:right w:w="0" w:type="dxa"/>
            </w:tcMar>
            <w:vAlign w:val="center"/>
          </w:tcPr>
          <w:p w14:paraId="549980E3"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265 (82.8)</w:t>
            </w:r>
          </w:p>
        </w:tc>
      </w:tr>
      <w:tr w:rsidR="00E870A7" w:rsidRPr="006E75CD" w14:paraId="019EAB2A" w14:textId="77777777" w:rsidTr="00FF33BB">
        <w:trPr>
          <w:cantSplit/>
          <w:jc w:val="center"/>
        </w:trPr>
        <w:tc>
          <w:tcPr>
            <w:tcW w:w="6754" w:type="dxa"/>
            <w:shd w:val="clear" w:color="auto" w:fill="FFFFFF"/>
            <w:tcMar>
              <w:top w:w="0" w:type="dxa"/>
              <w:left w:w="0" w:type="dxa"/>
              <w:bottom w:w="0" w:type="dxa"/>
              <w:right w:w="0" w:type="dxa"/>
            </w:tcMar>
            <w:vAlign w:val="center"/>
          </w:tcPr>
          <w:p w14:paraId="2F245E77"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2148D1A0"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44DDD8E2" w14:textId="77777777" w:rsidTr="00FF33BB">
        <w:trPr>
          <w:cantSplit/>
          <w:jc w:val="center"/>
        </w:trPr>
        <w:tc>
          <w:tcPr>
            <w:tcW w:w="6754" w:type="dxa"/>
            <w:shd w:val="clear" w:color="auto" w:fill="FFFFFF"/>
            <w:tcMar>
              <w:top w:w="0" w:type="dxa"/>
              <w:left w:w="0" w:type="dxa"/>
              <w:bottom w:w="0" w:type="dxa"/>
              <w:right w:w="0" w:type="dxa"/>
            </w:tcMar>
            <w:vAlign w:val="center"/>
          </w:tcPr>
          <w:p w14:paraId="3F191B09" w14:textId="4F007F56" w:rsidR="00E870A7" w:rsidRPr="006E75CD" w:rsidRDefault="00146B24"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U</w:t>
            </w:r>
            <w:r w:rsidR="00E870A7" w:rsidRPr="006E75CD">
              <w:rPr>
                <w:rFonts w:ascii="Times New Roman" w:eastAsia="Times New Roman" w:hAnsi="Times New Roman" w:cs="Times New Roman"/>
                <w:color w:val="000000"/>
                <w:sz w:val="20"/>
                <w:szCs w:val="20"/>
              </w:rPr>
              <w:t>sed smartphone app to manage health-related issues, n (percent)</w:t>
            </w:r>
          </w:p>
        </w:tc>
        <w:tc>
          <w:tcPr>
            <w:tcW w:w="2606" w:type="dxa"/>
            <w:shd w:val="clear" w:color="auto" w:fill="FFFFFF"/>
            <w:tcMar>
              <w:top w:w="0" w:type="dxa"/>
              <w:left w:w="0" w:type="dxa"/>
              <w:bottom w:w="0" w:type="dxa"/>
              <w:right w:w="0" w:type="dxa"/>
            </w:tcMar>
            <w:vAlign w:val="center"/>
          </w:tcPr>
          <w:p w14:paraId="412F0BA0"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75751271" w14:textId="77777777" w:rsidTr="00FF33BB">
        <w:trPr>
          <w:cantSplit/>
          <w:jc w:val="center"/>
        </w:trPr>
        <w:tc>
          <w:tcPr>
            <w:tcW w:w="6754" w:type="dxa"/>
            <w:shd w:val="clear" w:color="auto" w:fill="FFFFFF"/>
            <w:tcMar>
              <w:top w:w="0" w:type="dxa"/>
              <w:left w:w="0" w:type="dxa"/>
              <w:bottom w:w="0" w:type="dxa"/>
              <w:right w:w="0" w:type="dxa"/>
            </w:tcMar>
            <w:vAlign w:val="center"/>
          </w:tcPr>
          <w:p w14:paraId="0DD63530"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No</w:t>
            </w:r>
          </w:p>
        </w:tc>
        <w:tc>
          <w:tcPr>
            <w:tcW w:w="2606" w:type="dxa"/>
            <w:shd w:val="clear" w:color="auto" w:fill="FFFFFF"/>
            <w:tcMar>
              <w:top w:w="0" w:type="dxa"/>
              <w:left w:w="0" w:type="dxa"/>
              <w:bottom w:w="0" w:type="dxa"/>
              <w:right w:w="0" w:type="dxa"/>
            </w:tcMar>
            <w:vAlign w:val="center"/>
          </w:tcPr>
          <w:p w14:paraId="6DC3392B"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242 (74.9)</w:t>
            </w:r>
          </w:p>
        </w:tc>
      </w:tr>
      <w:tr w:rsidR="00E870A7" w:rsidRPr="006E75CD" w14:paraId="78E8E854" w14:textId="77777777" w:rsidTr="00FF33BB">
        <w:trPr>
          <w:cantSplit/>
          <w:jc w:val="center"/>
        </w:trPr>
        <w:tc>
          <w:tcPr>
            <w:tcW w:w="6754" w:type="dxa"/>
            <w:shd w:val="clear" w:color="auto" w:fill="FFFFFF"/>
            <w:tcMar>
              <w:top w:w="0" w:type="dxa"/>
              <w:left w:w="0" w:type="dxa"/>
              <w:bottom w:w="0" w:type="dxa"/>
              <w:right w:w="0" w:type="dxa"/>
            </w:tcMar>
            <w:vAlign w:val="center"/>
          </w:tcPr>
          <w:p w14:paraId="27516194"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Yes</w:t>
            </w:r>
          </w:p>
        </w:tc>
        <w:tc>
          <w:tcPr>
            <w:tcW w:w="2606" w:type="dxa"/>
            <w:shd w:val="clear" w:color="auto" w:fill="FFFFFF"/>
            <w:tcMar>
              <w:top w:w="0" w:type="dxa"/>
              <w:left w:w="0" w:type="dxa"/>
              <w:bottom w:w="0" w:type="dxa"/>
              <w:right w:w="0" w:type="dxa"/>
            </w:tcMar>
            <w:vAlign w:val="center"/>
          </w:tcPr>
          <w:p w14:paraId="78192D39"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81 (25.1)</w:t>
            </w:r>
          </w:p>
        </w:tc>
      </w:tr>
      <w:tr w:rsidR="00E870A7" w:rsidRPr="006E75CD" w14:paraId="08F8E6C5" w14:textId="77777777" w:rsidTr="00FF33BB">
        <w:trPr>
          <w:cantSplit/>
          <w:jc w:val="center"/>
        </w:trPr>
        <w:tc>
          <w:tcPr>
            <w:tcW w:w="6754" w:type="dxa"/>
            <w:shd w:val="clear" w:color="auto" w:fill="FFFFFF"/>
            <w:tcMar>
              <w:top w:w="0" w:type="dxa"/>
              <w:left w:w="0" w:type="dxa"/>
              <w:bottom w:w="0" w:type="dxa"/>
              <w:right w:w="0" w:type="dxa"/>
            </w:tcMar>
            <w:vAlign w:val="center"/>
          </w:tcPr>
          <w:p w14:paraId="1A25CBD7"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3709AB2E"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3D01404B" w14:textId="77777777" w:rsidTr="00FF33BB">
        <w:trPr>
          <w:cantSplit/>
          <w:jc w:val="center"/>
        </w:trPr>
        <w:tc>
          <w:tcPr>
            <w:tcW w:w="6754" w:type="dxa"/>
            <w:shd w:val="clear" w:color="auto" w:fill="FFFFFF"/>
            <w:tcMar>
              <w:top w:w="0" w:type="dxa"/>
              <w:left w:w="0" w:type="dxa"/>
              <w:bottom w:w="0" w:type="dxa"/>
              <w:right w:w="0" w:type="dxa"/>
            </w:tcMar>
            <w:vAlign w:val="center"/>
          </w:tcPr>
          <w:p w14:paraId="4FB9CBFD"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Type of issue managed with smartphone app, n (percent)</w:t>
            </w:r>
            <w:r w:rsidRPr="006E75CD">
              <w:rPr>
                <w:rFonts w:ascii="Times New Roman" w:eastAsia="Times New Roman" w:hAnsi="Times New Roman" w:cs="Times New Roman"/>
                <w:color w:val="000000"/>
                <w:sz w:val="20"/>
                <w:szCs w:val="20"/>
                <w:vertAlign w:val="superscript"/>
              </w:rPr>
              <w:t>3</w:t>
            </w:r>
          </w:p>
        </w:tc>
        <w:tc>
          <w:tcPr>
            <w:tcW w:w="2606" w:type="dxa"/>
            <w:shd w:val="clear" w:color="auto" w:fill="FFFFFF"/>
            <w:tcMar>
              <w:top w:w="0" w:type="dxa"/>
              <w:left w:w="0" w:type="dxa"/>
              <w:bottom w:w="0" w:type="dxa"/>
              <w:right w:w="0" w:type="dxa"/>
            </w:tcMar>
            <w:vAlign w:val="center"/>
          </w:tcPr>
          <w:p w14:paraId="25D37A22"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595C8E16" w14:textId="77777777" w:rsidTr="00FF33BB">
        <w:trPr>
          <w:cantSplit/>
          <w:jc w:val="center"/>
        </w:trPr>
        <w:tc>
          <w:tcPr>
            <w:tcW w:w="6754" w:type="dxa"/>
            <w:shd w:val="clear" w:color="auto" w:fill="FFFFFF"/>
            <w:tcMar>
              <w:top w:w="0" w:type="dxa"/>
              <w:left w:w="0" w:type="dxa"/>
              <w:bottom w:w="0" w:type="dxa"/>
              <w:right w:w="0" w:type="dxa"/>
            </w:tcMar>
            <w:vAlign w:val="center"/>
          </w:tcPr>
          <w:p w14:paraId="740C6432"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Food or calorie tracking</w:t>
            </w:r>
          </w:p>
        </w:tc>
        <w:tc>
          <w:tcPr>
            <w:tcW w:w="2606" w:type="dxa"/>
            <w:shd w:val="clear" w:color="auto" w:fill="FFFFFF"/>
            <w:tcMar>
              <w:top w:w="0" w:type="dxa"/>
              <w:left w:w="0" w:type="dxa"/>
              <w:bottom w:w="0" w:type="dxa"/>
              <w:right w:w="0" w:type="dxa"/>
            </w:tcMar>
            <w:vAlign w:val="center"/>
          </w:tcPr>
          <w:p w14:paraId="1A6CC209"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41 (50.0)</w:t>
            </w:r>
          </w:p>
        </w:tc>
      </w:tr>
      <w:tr w:rsidR="00E870A7" w:rsidRPr="006E75CD" w14:paraId="24E4C934" w14:textId="77777777" w:rsidTr="00FF33BB">
        <w:trPr>
          <w:cantSplit/>
          <w:jc w:val="center"/>
        </w:trPr>
        <w:tc>
          <w:tcPr>
            <w:tcW w:w="6754" w:type="dxa"/>
            <w:shd w:val="clear" w:color="auto" w:fill="FFFFFF"/>
            <w:tcMar>
              <w:top w:w="0" w:type="dxa"/>
              <w:left w:w="0" w:type="dxa"/>
              <w:bottom w:w="0" w:type="dxa"/>
              <w:right w:w="0" w:type="dxa"/>
            </w:tcMar>
            <w:vAlign w:val="center"/>
          </w:tcPr>
          <w:p w14:paraId="4EC3D262"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Medication reminders</w:t>
            </w:r>
          </w:p>
        </w:tc>
        <w:tc>
          <w:tcPr>
            <w:tcW w:w="2606" w:type="dxa"/>
            <w:shd w:val="clear" w:color="auto" w:fill="FFFFFF"/>
            <w:tcMar>
              <w:top w:w="0" w:type="dxa"/>
              <w:left w:w="0" w:type="dxa"/>
              <w:bottom w:w="0" w:type="dxa"/>
              <w:right w:w="0" w:type="dxa"/>
            </w:tcMar>
            <w:vAlign w:val="center"/>
          </w:tcPr>
          <w:p w14:paraId="496AE520"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40 (48.8)</w:t>
            </w:r>
          </w:p>
        </w:tc>
      </w:tr>
      <w:tr w:rsidR="00E870A7" w:rsidRPr="006E75CD" w14:paraId="6683F008" w14:textId="77777777" w:rsidTr="00FF33BB">
        <w:trPr>
          <w:cantSplit/>
          <w:jc w:val="center"/>
        </w:trPr>
        <w:tc>
          <w:tcPr>
            <w:tcW w:w="6754" w:type="dxa"/>
            <w:shd w:val="clear" w:color="auto" w:fill="FFFFFF"/>
            <w:tcMar>
              <w:top w:w="0" w:type="dxa"/>
              <w:left w:w="0" w:type="dxa"/>
              <w:bottom w:w="0" w:type="dxa"/>
              <w:right w:w="0" w:type="dxa"/>
            </w:tcMar>
            <w:vAlign w:val="center"/>
          </w:tcPr>
          <w:p w14:paraId="78079BCA"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Mood manager</w:t>
            </w:r>
          </w:p>
        </w:tc>
        <w:tc>
          <w:tcPr>
            <w:tcW w:w="2606" w:type="dxa"/>
            <w:shd w:val="clear" w:color="auto" w:fill="FFFFFF"/>
            <w:tcMar>
              <w:top w:w="0" w:type="dxa"/>
              <w:left w:w="0" w:type="dxa"/>
              <w:bottom w:w="0" w:type="dxa"/>
              <w:right w:w="0" w:type="dxa"/>
            </w:tcMar>
            <w:vAlign w:val="center"/>
          </w:tcPr>
          <w:p w14:paraId="56F094A9"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20 (24.4)</w:t>
            </w:r>
          </w:p>
        </w:tc>
      </w:tr>
      <w:tr w:rsidR="00E870A7" w:rsidRPr="006E75CD" w14:paraId="5AE6CE9A" w14:textId="77777777" w:rsidTr="00FF33BB">
        <w:trPr>
          <w:cantSplit/>
          <w:jc w:val="center"/>
        </w:trPr>
        <w:tc>
          <w:tcPr>
            <w:tcW w:w="6754" w:type="dxa"/>
            <w:shd w:val="clear" w:color="auto" w:fill="FFFFFF"/>
            <w:tcMar>
              <w:top w:w="0" w:type="dxa"/>
              <w:left w:w="0" w:type="dxa"/>
              <w:bottom w:w="0" w:type="dxa"/>
              <w:right w:w="0" w:type="dxa"/>
            </w:tcMar>
            <w:vAlign w:val="center"/>
          </w:tcPr>
          <w:p w14:paraId="6E9C5E89"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Physical activity</w:t>
            </w:r>
          </w:p>
        </w:tc>
        <w:tc>
          <w:tcPr>
            <w:tcW w:w="2606" w:type="dxa"/>
            <w:shd w:val="clear" w:color="auto" w:fill="FFFFFF"/>
            <w:tcMar>
              <w:top w:w="0" w:type="dxa"/>
              <w:left w:w="0" w:type="dxa"/>
              <w:bottom w:w="0" w:type="dxa"/>
              <w:right w:w="0" w:type="dxa"/>
            </w:tcMar>
            <w:vAlign w:val="center"/>
          </w:tcPr>
          <w:p w14:paraId="7FE3A2BB"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42 (51.2)</w:t>
            </w:r>
          </w:p>
        </w:tc>
      </w:tr>
      <w:tr w:rsidR="00E870A7" w:rsidRPr="006E75CD" w14:paraId="47290EBA" w14:textId="77777777" w:rsidTr="00FF33BB">
        <w:trPr>
          <w:cantSplit/>
          <w:jc w:val="center"/>
        </w:trPr>
        <w:tc>
          <w:tcPr>
            <w:tcW w:w="6754" w:type="dxa"/>
            <w:shd w:val="clear" w:color="auto" w:fill="FFFFFF"/>
            <w:tcMar>
              <w:top w:w="0" w:type="dxa"/>
              <w:left w:w="0" w:type="dxa"/>
              <w:bottom w:w="0" w:type="dxa"/>
              <w:right w:w="0" w:type="dxa"/>
            </w:tcMar>
            <w:vAlign w:val="center"/>
          </w:tcPr>
          <w:p w14:paraId="6390CEB9"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Sleep tracker</w:t>
            </w:r>
          </w:p>
        </w:tc>
        <w:tc>
          <w:tcPr>
            <w:tcW w:w="2606" w:type="dxa"/>
            <w:shd w:val="clear" w:color="auto" w:fill="FFFFFF"/>
            <w:tcMar>
              <w:top w:w="0" w:type="dxa"/>
              <w:left w:w="0" w:type="dxa"/>
              <w:bottom w:w="0" w:type="dxa"/>
              <w:right w:w="0" w:type="dxa"/>
            </w:tcMar>
            <w:vAlign w:val="center"/>
          </w:tcPr>
          <w:p w14:paraId="455774CF"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25 (30.5)</w:t>
            </w:r>
          </w:p>
        </w:tc>
      </w:tr>
      <w:tr w:rsidR="00E870A7" w:rsidRPr="006E75CD" w14:paraId="4018FA6D" w14:textId="77777777" w:rsidTr="00FF33BB">
        <w:trPr>
          <w:cantSplit/>
          <w:jc w:val="center"/>
        </w:trPr>
        <w:tc>
          <w:tcPr>
            <w:tcW w:w="6754" w:type="dxa"/>
            <w:shd w:val="clear" w:color="auto" w:fill="FFFFFF"/>
            <w:tcMar>
              <w:top w:w="0" w:type="dxa"/>
              <w:left w:w="0" w:type="dxa"/>
              <w:bottom w:w="0" w:type="dxa"/>
              <w:right w:w="0" w:type="dxa"/>
            </w:tcMar>
            <w:vAlign w:val="center"/>
          </w:tcPr>
          <w:p w14:paraId="0D26D422"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Smoking Cessation</w:t>
            </w:r>
          </w:p>
        </w:tc>
        <w:tc>
          <w:tcPr>
            <w:tcW w:w="2606" w:type="dxa"/>
            <w:shd w:val="clear" w:color="auto" w:fill="FFFFFF"/>
            <w:tcMar>
              <w:top w:w="0" w:type="dxa"/>
              <w:left w:w="0" w:type="dxa"/>
              <w:bottom w:w="0" w:type="dxa"/>
              <w:right w:w="0" w:type="dxa"/>
            </w:tcMar>
            <w:vAlign w:val="center"/>
          </w:tcPr>
          <w:p w14:paraId="25A4D8AC"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14 (17.1)</w:t>
            </w:r>
          </w:p>
        </w:tc>
      </w:tr>
      <w:tr w:rsidR="00E870A7" w:rsidRPr="006E75CD" w14:paraId="7E238C50" w14:textId="77777777" w:rsidTr="00FF33BB">
        <w:trPr>
          <w:cantSplit/>
          <w:jc w:val="center"/>
        </w:trPr>
        <w:tc>
          <w:tcPr>
            <w:tcW w:w="6754" w:type="dxa"/>
            <w:shd w:val="clear" w:color="auto" w:fill="FFFFFF"/>
            <w:tcMar>
              <w:top w:w="0" w:type="dxa"/>
              <w:left w:w="0" w:type="dxa"/>
              <w:bottom w:w="0" w:type="dxa"/>
              <w:right w:w="0" w:type="dxa"/>
            </w:tcMar>
            <w:vAlign w:val="center"/>
          </w:tcPr>
          <w:p w14:paraId="194C0D6E"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Stress reduction</w:t>
            </w:r>
          </w:p>
        </w:tc>
        <w:tc>
          <w:tcPr>
            <w:tcW w:w="2606" w:type="dxa"/>
            <w:shd w:val="clear" w:color="auto" w:fill="FFFFFF"/>
            <w:tcMar>
              <w:top w:w="0" w:type="dxa"/>
              <w:left w:w="0" w:type="dxa"/>
              <w:bottom w:w="0" w:type="dxa"/>
              <w:right w:w="0" w:type="dxa"/>
            </w:tcMar>
            <w:vAlign w:val="center"/>
          </w:tcPr>
          <w:p w14:paraId="15ABE2AC"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31 (37.8)</w:t>
            </w:r>
          </w:p>
        </w:tc>
      </w:tr>
      <w:tr w:rsidR="00E870A7" w:rsidRPr="006E75CD" w14:paraId="43D15AB9" w14:textId="77777777" w:rsidTr="00FF33BB">
        <w:trPr>
          <w:cantSplit/>
          <w:jc w:val="center"/>
        </w:trPr>
        <w:tc>
          <w:tcPr>
            <w:tcW w:w="6754" w:type="dxa"/>
            <w:shd w:val="clear" w:color="auto" w:fill="FFFFFF"/>
            <w:tcMar>
              <w:top w:w="0" w:type="dxa"/>
              <w:left w:w="0" w:type="dxa"/>
              <w:bottom w:w="0" w:type="dxa"/>
              <w:right w:w="0" w:type="dxa"/>
            </w:tcMar>
            <w:vAlign w:val="center"/>
          </w:tcPr>
          <w:p w14:paraId="34CAE33B"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Weight loss tracking</w:t>
            </w:r>
          </w:p>
        </w:tc>
        <w:tc>
          <w:tcPr>
            <w:tcW w:w="2606" w:type="dxa"/>
            <w:shd w:val="clear" w:color="auto" w:fill="FFFFFF"/>
            <w:tcMar>
              <w:top w:w="0" w:type="dxa"/>
              <w:left w:w="0" w:type="dxa"/>
              <w:bottom w:w="0" w:type="dxa"/>
              <w:right w:w="0" w:type="dxa"/>
            </w:tcMar>
            <w:vAlign w:val="center"/>
          </w:tcPr>
          <w:p w14:paraId="667C262C"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23 (28.0)</w:t>
            </w:r>
          </w:p>
        </w:tc>
      </w:tr>
      <w:tr w:rsidR="00E870A7" w:rsidRPr="006E75CD" w14:paraId="420DCB84" w14:textId="77777777" w:rsidTr="00076237">
        <w:trPr>
          <w:cantSplit/>
          <w:jc w:val="center"/>
        </w:trPr>
        <w:tc>
          <w:tcPr>
            <w:tcW w:w="6754" w:type="dxa"/>
            <w:shd w:val="clear" w:color="auto" w:fill="FFFFFF"/>
            <w:tcMar>
              <w:top w:w="0" w:type="dxa"/>
              <w:left w:w="0" w:type="dxa"/>
              <w:bottom w:w="0" w:type="dxa"/>
              <w:right w:w="0" w:type="dxa"/>
            </w:tcMar>
            <w:vAlign w:val="center"/>
          </w:tcPr>
          <w:p w14:paraId="519244E5"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Other</w:t>
            </w:r>
          </w:p>
        </w:tc>
        <w:tc>
          <w:tcPr>
            <w:tcW w:w="2606" w:type="dxa"/>
            <w:shd w:val="clear" w:color="auto" w:fill="FFFFFF"/>
            <w:tcMar>
              <w:top w:w="0" w:type="dxa"/>
              <w:left w:w="0" w:type="dxa"/>
              <w:bottom w:w="0" w:type="dxa"/>
              <w:right w:w="0" w:type="dxa"/>
            </w:tcMar>
            <w:vAlign w:val="center"/>
          </w:tcPr>
          <w:p w14:paraId="7369EF49"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19 (23.2)</w:t>
            </w:r>
          </w:p>
        </w:tc>
      </w:tr>
      <w:tr w:rsidR="00076237" w:rsidRPr="006E75CD" w14:paraId="3F71972C" w14:textId="77777777" w:rsidTr="00076237">
        <w:trPr>
          <w:cantSplit/>
          <w:jc w:val="center"/>
        </w:trPr>
        <w:tc>
          <w:tcPr>
            <w:tcW w:w="6754" w:type="dxa"/>
            <w:shd w:val="clear" w:color="auto" w:fill="FFFFFF"/>
            <w:tcMar>
              <w:top w:w="0" w:type="dxa"/>
              <w:left w:w="0" w:type="dxa"/>
              <w:bottom w:w="0" w:type="dxa"/>
              <w:right w:w="0" w:type="dxa"/>
            </w:tcMar>
            <w:vAlign w:val="center"/>
          </w:tcPr>
          <w:p w14:paraId="1436C46A" w14:textId="77777777" w:rsidR="00076237" w:rsidRPr="006E75CD" w:rsidRDefault="00076237" w:rsidP="00E870A7">
            <w:pPr>
              <w:spacing w:after="0" w:line="240" w:lineRule="auto"/>
              <w:ind w:left="100" w:right="100"/>
              <w:rPr>
                <w:rFonts w:ascii="Times New Roman" w:eastAsia="Times New Roman" w:hAnsi="Times New Roman" w:cs="Times New Roman"/>
                <w:color w:val="000000"/>
                <w:sz w:val="20"/>
                <w:szCs w:val="20"/>
              </w:rPr>
            </w:pPr>
          </w:p>
        </w:tc>
        <w:tc>
          <w:tcPr>
            <w:tcW w:w="2606" w:type="dxa"/>
            <w:shd w:val="clear" w:color="auto" w:fill="FFFFFF"/>
            <w:tcMar>
              <w:top w:w="0" w:type="dxa"/>
              <w:left w:w="0" w:type="dxa"/>
              <w:bottom w:w="0" w:type="dxa"/>
              <w:right w:w="0" w:type="dxa"/>
            </w:tcMar>
            <w:vAlign w:val="center"/>
          </w:tcPr>
          <w:p w14:paraId="1419DE4B" w14:textId="77777777" w:rsidR="00076237" w:rsidRPr="006E75CD" w:rsidRDefault="00076237" w:rsidP="00E870A7">
            <w:pPr>
              <w:spacing w:after="0" w:line="240" w:lineRule="auto"/>
              <w:ind w:left="100" w:right="100"/>
              <w:jc w:val="center"/>
              <w:rPr>
                <w:rFonts w:ascii="Times New Roman" w:eastAsia="Times New Roman" w:hAnsi="Times New Roman" w:cs="Times New Roman"/>
                <w:color w:val="000000"/>
                <w:sz w:val="20"/>
                <w:szCs w:val="20"/>
              </w:rPr>
            </w:pPr>
          </w:p>
        </w:tc>
      </w:tr>
      <w:tr w:rsidR="00076237" w:rsidRPr="006E75CD" w14:paraId="703F734D" w14:textId="77777777" w:rsidTr="00076237">
        <w:trPr>
          <w:cantSplit/>
          <w:jc w:val="center"/>
        </w:trPr>
        <w:tc>
          <w:tcPr>
            <w:tcW w:w="6754" w:type="dxa"/>
            <w:shd w:val="clear" w:color="auto" w:fill="FFFFFF"/>
            <w:tcMar>
              <w:top w:w="0" w:type="dxa"/>
              <w:left w:w="0" w:type="dxa"/>
              <w:bottom w:w="0" w:type="dxa"/>
              <w:right w:w="0" w:type="dxa"/>
            </w:tcMar>
            <w:vAlign w:val="center"/>
          </w:tcPr>
          <w:p w14:paraId="58BD2455" w14:textId="58193AFD" w:rsidR="00076237" w:rsidRPr="006E75CD" w:rsidRDefault="00076237" w:rsidP="00B8764B">
            <w:pPr>
              <w:spacing w:after="0" w:line="240" w:lineRule="auto"/>
              <w:ind w:left="100" w:right="100"/>
              <w:rPr>
                <w:rFonts w:ascii="Times New Roman" w:eastAsia="Times New Roman" w:hAnsi="Times New Roman" w:cs="Times New Roman"/>
                <w:color w:val="000000"/>
                <w:sz w:val="20"/>
                <w:szCs w:val="20"/>
              </w:rPr>
            </w:pPr>
            <w:ins w:id="240" w:author="Brad Cannell" w:date="2022-01-11T15:10:00Z">
              <w:r>
                <w:rPr>
                  <w:rFonts w:ascii="Times New Roman" w:eastAsia="Times New Roman" w:hAnsi="Times New Roman" w:cs="Times New Roman"/>
                  <w:color w:val="000000"/>
                  <w:sz w:val="20"/>
                  <w:szCs w:val="20"/>
                </w:rPr>
                <w:t>Number of issues managed with smartphone app, n (percent)</w:t>
              </w:r>
            </w:ins>
          </w:p>
        </w:tc>
        <w:tc>
          <w:tcPr>
            <w:tcW w:w="2606" w:type="dxa"/>
            <w:shd w:val="clear" w:color="auto" w:fill="FFFFFF"/>
            <w:tcMar>
              <w:top w:w="0" w:type="dxa"/>
              <w:left w:w="0" w:type="dxa"/>
              <w:bottom w:w="0" w:type="dxa"/>
              <w:right w:w="0" w:type="dxa"/>
            </w:tcMar>
            <w:vAlign w:val="center"/>
          </w:tcPr>
          <w:p w14:paraId="6B27C863" w14:textId="77777777" w:rsidR="00076237" w:rsidRPr="006E75CD" w:rsidRDefault="00076237" w:rsidP="00E870A7">
            <w:pPr>
              <w:spacing w:after="0" w:line="240" w:lineRule="auto"/>
              <w:ind w:left="100" w:right="100"/>
              <w:jc w:val="center"/>
              <w:rPr>
                <w:rFonts w:ascii="Times New Roman" w:eastAsia="Times New Roman" w:hAnsi="Times New Roman" w:cs="Times New Roman"/>
                <w:color w:val="000000"/>
                <w:sz w:val="20"/>
                <w:szCs w:val="20"/>
              </w:rPr>
            </w:pPr>
          </w:p>
        </w:tc>
      </w:tr>
      <w:tr w:rsidR="00B8764B" w:rsidRPr="006E75CD" w14:paraId="57ACCFAD" w14:textId="77777777" w:rsidTr="00076237">
        <w:trPr>
          <w:cantSplit/>
          <w:jc w:val="center"/>
          <w:ins w:id="241" w:author="Brad Cannell" w:date="2022-01-11T15:13:00Z"/>
        </w:trPr>
        <w:tc>
          <w:tcPr>
            <w:tcW w:w="6754" w:type="dxa"/>
            <w:shd w:val="clear" w:color="auto" w:fill="FFFFFF"/>
            <w:tcMar>
              <w:top w:w="0" w:type="dxa"/>
              <w:left w:w="0" w:type="dxa"/>
              <w:bottom w:w="0" w:type="dxa"/>
              <w:right w:w="0" w:type="dxa"/>
            </w:tcMar>
            <w:vAlign w:val="center"/>
          </w:tcPr>
          <w:p w14:paraId="39B996BD" w14:textId="4BA40DC7" w:rsidR="00B8764B" w:rsidRDefault="00242AEA" w:rsidP="00B8764B">
            <w:pPr>
              <w:spacing w:after="0" w:line="240" w:lineRule="auto"/>
              <w:ind w:left="100" w:right="100"/>
              <w:rPr>
                <w:ins w:id="242" w:author="Brad Cannell" w:date="2022-01-11T15:13:00Z"/>
                <w:rFonts w:ascii="Times New Roman" w:eastAsia="Times New Roman" w:hAnsi="Times New Roman" w:cs="Times New Roman"/>
                <w:color w:val="000000"/>
                <w:sz w:val="20"/>
                <w:szCs w:val="20"/>
              </w:rPr>
            </w:pPr>
            <w:ins w:id="243" w:author="Brad Cannell" w:date="2022-01-11T15:14:00Z">
              <w:r>
                <w:rPr>
                  <w:rFonts w:ascii="Times New Roman" w:eastAsia="Times New Roman" w:hAnsi="Times New Roman" w:cs="Times New Roman"/>
                  <w:color w:val="000000"/>
                  <w:sz w:val="20"/>
                  <w:szCs w:val="20"/>
                </w:rPr>
                <w:t xml:space="preserve">  </w:t>
              </w:r>
            </w:ins>
            <w:ins w:id="244" w:author="Brad Cannell" w:date="2022-01-11T15:13:00Z">
              <w:r w:rsidR="00B8764B">
                <w:rPr>
                  <w:rFonts w:ascii="Times New Roman" w:eastAsia="Times New Roman" w:hAnsi="Times New Roman" w:cs="Times New Roman"/>
                  <w:color w:val="000000"/>
                  <w:sz w:val="20"/>
                  <w:szCs w:val="20"/>
                </w:rPr>
                <w:t>1</w:t>
              </w:r>
            </w:ins>
          </w:p>
        </w:tc>
        <w:tc>
          <w:tcPr>
            <w:tcW w:w="2606" w:type="dxa"/>
            <w:shd w:val="clear" w:color="auto" w:fill="FFFFFF"/>
            <w:tcMar>
              <w:top w:w="0" w:type="dxa"/>
              <w:left w:w="0" w:type="dxa"/>
              <w:bottom w:w="0" w:type="dxa"/>
              <w:right w:w="0" w:type="dxa"/>
            </w:tcMar>
            <w:vAlign w:val="center"/>
          </w:tcPr>
          <w:p w14:paraId="1FD8B537" w14:textId="3F73DEEB" w:rsidR="00B8764B" w:rsidRPr="006E75CD" w:rsidRDefault="00242AEA" w:rsidP="00E870A7">
            <w:pPr>
              <w:spacing w:after="0" w:line="240" w:lineRule="auto"/>
              <w:ind w:left="100" w:right="100"/>
              <w:jc w:val="center"/>
              <w:rPr>
                <w:ins w:id="245" w:author="Brad Cannell" w:date="2022-01-11T15:13:00Z"/>
                <w:rFonts w:ascii="Times New Roman" w:eastAsia="Times New Roman" w:hAnsi="Times New Roman" w:cs="Times New Roman"/>
                <w:color w:val="000000"/>
                <w:sz w:val="20"/>
                <w:szCs w:val="20"/>
              </w:rPr>
            </w:pPr>
            <w:ins w:id="246" w:author="Brad Cannell" w:date="2022-01-11T15:14:00Z">
              <w:r w:rsidRPr="00242AEA">
                <w:rPr>
                  <w:rFonts w:ascii="Times New Roman" w:eastAsia="Times New Roman" w:hAnsi="Times New Roman" w:cs="Times New Roman"/>
                  <w:color w:val="000000"/>
                  <w:sz w:val="20"/>
                  <w:szCs w:val="20"/>
                </w:rPr>
                <w:t>11 (13.6)</w:t>
              </w:r>
            </w:ins>
          </w:p>
        </w:tc>
      </w:tr>
      <w:tr w:rsidR="00B8764B" w:rsidRPr="006E75CD" w14:paraId="342EA6C4" w14:textId="77777777" w:rsidTr="00076237">
        <w:trPr>
          <w:cantSplit/>
          <w:jc w:val="center"/>
          <w:ins w:id="247" w:author="Brad Cannell" w:date="2022-01-11T15:13:00Z"/>
        </w:trPr>
        <w:tc>
          <w:tcPr>
            <w:tcW w:w="6754" w:type="dxa"/>
            <w:shd w:val="clear" w:color="auto" w:fill="FFFFFF"/>
            <w:tcMar>
              <w:top w:w="0" w:type="dxa"/>
              <w:left w:w="0" w:type="dxa"/>
              <w:bottom w:w="0" w:type="dxa"/>
              <w:right w:w="0" w:type="dxa"/>
            </w:tcMar>
            <w:vAlign w:val="center"/>
          </w:tcPr>
          <w:p w14:paraId="2FD57AE7" w14:textId="32A97EB2" w:rsidR="00B8764B" w:rsidRDefault="00242AEA" w:rsidP="00B8764B">
            <w:pPr>
              <w:spacing w:after="0" w:line="240" w:lineRule="auto"/>
              <w:ind w:left="100" w:right="100"/>
              <w:rPr>
                <w:ins w:id="248" w:author="Brad Cannell" w:date="2022-01-11T15:13:00Z"/>
                <w:rFonts w:ascii="Times New Roman" w:eastAsia="Times New Roman" w:hAnsi="Times New Roman" w:cs="Times New Roman"/>
                <w:color w:val="000000"/>
                <w:sz w:val="20"/>
                <w:szCs w:val="20"/>
              </w:rPr>
            </w:pPr>
            <w:ins w:id="249" w:author="Brad Cannell" w:date="2022-01-11T15:14:00Z">
              <w:r>
                <w:rPr>
                  <w:rFonts w:ascii="Times New Roman" w:eastAsia="Times New Roman" w:hAnsi="Times New Roman" w:cs="Times New Roman"/>
                  <w:color w:val="000000"/>
                  <w:sz w:val="20"/>
                  <w:szCs w:val="20"/>
                </w:rPr>
                <w:t xml:space="preserve">  </w:t>
              </w:r>
            </w:ins>
            <w:ins w:id="250" w:author="Brad Cannell" w:date="2022-01-11T15:13:00Z">
              <w:r w:rsidR="00B8764B">
                <w:rPr>
                  <w:rFonts w:ascii="Times New Roman" w:eastAsia="Times New Roman" w:hAnsi="Times New Roman" w:cs="Times New Roman"/>
                  <w:color w:val="000000"/>
                  <w:sz w:val="20"/>
                  <w:szCs w:val="20"/>
                </w:rPr>
                <w:t>2</w:t>
              </w:r>
            </w:ins>
          </w:p>
        </w:tc>
        <w:tc>
          <w:tcPr>
            <w:tcW w:w="2606" w:type="dxa"/>
            <w:shd w:val="clear" w:color="auto" w:fill="FFFFFF"/>
            <w:tcMar>
              <w:top w:w="0" w:type="dxa"/>
              <w:left w:w="0" w:type="dxa"/>
              <w:bottom w:w="0" w:type="dxa"/>
              <w:right w:w="0" w:type="dxa"/>
            </w:tcMar>
            <w:vAlign w:val="center"/>
          </w:tcPr>
          <w:p w14:paraId="2BD8B89A" w14:textId="7D0DA4D9" w:rsidR="00B8764B" w:rsidRPr="006E75CD" w:rsidRDefault="00242AEA" w:rsidP="00E870A7">
            <w:pPr>
              <w:spacing w:after="0" w:line="240" w:lineRule="auto"/>
              <w:ind w:left="100" w:right="100"/>
              <w:jc w:val="center"/>
              <w:rPr>
                <w:ins w:id="251" w:author="Brad Cannell" w:date="2022-01-11T15:13:00Z"/>
                <w:rFonts w:ascii="Times New Roman" w:eastAsia="Times New Roman" w:hAnsi="Times New Roman" w:cs="Times New Roman"/>
                <w:color w:val="000000"/>
                <w:sz w:val="20"/>
                <w:szCs w:val="20"/>
              </w:rPr>
            </w:pPr>
            <w:ins w:id="252" w:author="Brad Cannell" w:date="2022-01-11T15:14:00Z">
              <w:r w:rsidRPr="00242AEA">
                <w:rPr>
                  <w:rFonts w:ascii="Times New Roman" w:eastAsia="Times New Roman" w:hAnsi="Times New Roman" w:cs="Times New Roman"/>
                  <w:color w:val="000000"/>
                  <w:sz w:val="20"/>
                  <w:szCs w:val="20"/>
                </w:rPr>
                <w:t>28 (34.6)</w:t>
              </w:r>
            </w:ins>
          </w:p>
        </w:tc>
      </w:tr>
      <w:tr w:rsidR="00B8764B" w:rsidRPr="006E75CD" w14:paraId="52125F91" w14:textId="77777777" w:rsidTr="00076237">
        <w:trPr>
          <w:cantSplit/>
          <w:jc w:val="center"/>
          <w:ins w:id="253" w:author="Brad Cannell" w:date="2022-01-11T15:13:00Z"/>
        </w:trPr>
        <w:tc>
          <w:tcPr>
            <w:tcW w:w="6754" w:type="dxa"/>
            <w:shd w:val="clear" w:color="auto" w:fill="FFFFFF"/>
            <w:tcMar>
              <w:top w:w="0" w:type="dxa"/>
              <w:left w:w="0" w:type="dxa"/>
              <w:bottom w:w="0" w:type="dxa"/>
              <w:right w:w="0" w:type="dxa"/>
            </w:tcMar>
            <w:vAlign w:val="center"/>
          </w:tcPr>
          <w:p w14:paraId="72FB60F4" w14:textId="0B209843" w:rsidR="00B8764B" w:rsidRDefault="00242AEA" w:rsidP="00B8764B">
            <w:pPr>
              <w:spacing w:after="0" w:line="240" w:lineRule="auto"/>
              <w:ind w:left="100" w:right="100"/>
              <w:rPr>
                <w:ins w:id="254" w:author="Brad Cannell" w:date="2022-01-11T15:13:00Z"/>
                <w:rFonts w:ascii="Times New Roman" w:eastAsia="Times New Roman" w:hAnsi="Times New Roman" w:cs="Times New Roman"/>
                <w:color w:val="000000"/>
                <w:sz w:val="20"/>
                <w:szCs w:val="20"/>
              </w:rPr>
            </w:pPr>
            <w:ins w:id="255" w:author="Brad Cannell" w:date="2022-01-11T15:14:00Z">
              <w:r>
                <w:rPr>
                  <w:rFonts w:ascii="Times New Roman" w:eastAsia="Times New Roman" w:hAnsi="Times New Roman" w:cs="Times New Roman"/>
                  <w:color w:val="000000"/>
                  <w:sz w:val="20"/>
                  <w:szCs w:val="20"/>
                </w:rPr>
                <w:t xml:space="preserve">  </w:t>
              </w:r>
            </w:ins>
            <w:ins w:id="256" w:author="Brad Cannell" w:date="2022-01-11T15:13:00Z">
              <w:r w:rsidR="00B8764B">
                <w:rPr>
                  <w:rFonts w:ascii="Times New Roman" w:eastAsia="Times New Roman" w:hAnsi="Times New Roman" w:cs="Times New Roman"/>
                  <w:color w:val="000000"/>
                  <w:sz w:val="20"/>
                  <w:szCs w:val="20"/>
                </w:rPr>
                <w:t>3</w:t>
              </w:r>
            </w:ins>
          </w:p>
        </w:tc>
        <w:tc>
          <w:tcPr>
            <w:tcW w:w="2606" w:type="dxa"/>
            <w:shd w:val="clear" w:color="auto" w:fill="FFFFFF"/>
            <w:tcMar>
              <w:top w:w="0" w:type="dxa"/>
              <w:left w:w="0" w:type="dxa"/>
              <w:bottom w:w="0" w:type="dxa"/>
              <w:right w:w="0" w:type="dxa"/>
            </w:tcMar>
            <w:vAlign w:val="center"/>
          </w:tcPr>
          <w:p w14:paraId="30C35EA3" w14:textId="0F568A2F" w:rsidR="00B8764B" w:rsidRPr="006E75CD" w:rsidRDefault="00242AEA" w:rsidP="00E870A7">
            <w:pPr>
              <w:spacing w:after="0" w:line="240" w:lineRule="auto"/>
              <w:ind w:left="100" w:right="100"/>
              <w:jc w:val="center"/>
              <w:rPr>
                <w:ins w:id="257" w:author="Brad Cannell" w:date="2022-01-11T15:13:00Z"/>
                <w:rFonts w:ascii="Times New Roman" w:eastAsia="Times New Roman" w:hAnsi="Times New Roman" w:cs="Times New Roman"/>
                <w:color w:val="000000"/>
                <w:sz w:val="20"/>
                <w:szCs w:val="20"/>
              </w:rPr>
            </w:pPr>
            <w:ins w:id="258" w:author="Brad Cannell" w:date="2022-01-11T15:14:00Z">
              <w:r w:rsidRPr="00242AEA">
                <w:rPr>
                  <w:rFonts w:ascii="Times New Roman" w:eastAsia="Times New Roman" w:hAnsi="Times New Roman" w:cs="Times New Roman"/>
                  <w:color w:val="000000"/>
                  <w:sz w:val="20"/>
                  <w:szCs w:val="20"/>
                </w:rPr>
                <w:t>16 (19.8)</w:t>
              </w:r>
            </w:ins>
          </w:p>
        </w:tc>
      </w:tr>
      <w:tr w:rsidR="00B8764B" w:rsidRPr="006E75CD" w14:paraId="7F0ACA51" w14:textId="77777777" w:rsidTr="00076237">
        <w:trPr>
          <w:cantSplit/>
          <w:jc w:val="center"/>
          <w:ins w:id="259" w:author="Brad Cannell" w:date="2022-01-11T15:13:00Z"/>
        </w:trPr>
        <w:tc>
          <w:tcPr>
            <w:tcW w:w="6754" w:type="dxa"/>
            <w:shd w:val="clear" w:color="auto" w:fill="FFFFFF"/>
            <w:tcMar>
              <w:top w:w="0" w:type="dxa"/>
              <w:left w:w="0" w:type="dxa"/>
              <w:bottom w:w="0" w:type="dxa"/>
              <w:right w:w="0" w:type="dxa"/>
            </w:tcMar>
            <w:vAlign w:val="center"/>
          </w:tcPr>
          <w:p w14:paraId="338656EF" w14:textId="3703F370" w:rsidR="00B8764B" w:rsidRDefault="00242AEA" w:rsidP="00B8764B">
            <w:pPr>
              <w:spacing w:after="0" w:line="240" w:lineRule="auto"/>
              <w:ind w:left="100" w:right="100"/>
              <w:rPr>
                <w:ins w:id="260" w:author="Brad Cannell" w:date="2022-01-11T15:13:00Z"/>
                <w:rFonts w:ascii="Times New Roman" w:eastAsia="Times New Roman" w:hAnsi="Times New Roman" w:cs="Times New Roman"/>
                <w:color w:val="000000"/>
                <w:sz w:val="20"/>
                <w:szCs w:val="20"/>
              </w:rPr>
            </w:pPr>
            <w:ins w:id="261" w:author="Brad Cannell" w:date="2022-01-11T15:14:00Z">
              <w:r>
                <w:rPr>
                  <w:rFonts w:ascii="Times New Roman" w:eastAsia="Times New Roman" w:hAnsi="Times New Roman" w:cs="Times New Roman"/>
                  <w:color w:val="000000"/>
                  <w:sz w:val="20"/>
                  <w:szCs w:val="20"/>
                </w:rPr>
                <w:t xml:space="preserve">  </w:t>
              </w:r>
            </w:ins>
            <w:ins w:id="262" w:author="Brad Cannell" w:date="2022-01-11T15:13:00Z">
              <w:r w:rsidR="00B8764B">
                <w:rPr>
                  <w:rFonts w:ascii="Times New Roman" w:eastAsia="Times New Roman" w:hAnsi="Times New Roman" w:cs="Times New Roman"/>
                  <w:color w:val="000000"/>
                  <w:sz w:val="20"/>
                  <w:szCs w:val="20"/>
                </w:rPr>
                <w:t>4</w:t>
              </w:r>
            </w:ins>
          </w:p>
        </w:tc>
        <w:tc>
          <w:tcPr>
            <w:tcW w:w="2606" w:type="dxa"/>
            <w:shd w:val="clear" w:color="auto" w:fill="FFFFFF"/>
            <w:tcMar>
              <w:top w:w="0" w:type="dxa"/>
              <w:left w:w="0" w:type="dxa"/>
              <w:bottom w:w="0" w:type="dxa"/>
              <w:right w:w="0" w:type="dxa"/>
            </w:tcMar>
            <w:vAlign w:val="center"/>
          </w:tcPr>
          <w:p w14:paraId="43C1DB67" w14:textId="36D32509" w:rsidR="00B8764B" w:rsidRPr="006E75CD" w:rsidRDefault="00372765" w:rsidP="00E870A7">
            <w:pPr>
              <w:spacing w:after="0" w:line="240" w:lineRule="auto"/>
              <w:ind w:left="100" w:right="100"/>
              <w:jc w:val="center"/>
              <w:rPr>
                <w:ins w:id="263" w:author="Brad Cannell" w:date="2022-01-11T15:13:00Z"/>
                <w:rFonts w:ascii="Times New Roman" w:eastAsia="Times New Roman" w:hAnsi="Times New Roman" w:cs="Times New Roman"/>
                <w:color w:val="000000"/>
                <w:sz w:val="20"/>
                <w:szCs w:val="20"/>
              </w:rPr>
            </w:pPr>
            <w:ins w:id="264" w:author="Brad Cannell" w:date="2022-01-11T15:15:00Z">
              <w:r w:rsidRPr="00372765">
                <w:rPr>
                  <w:rFonts w:ascii="Times New Roman" w:eastAsia="Times New Roman" w:hAnsi="Times New Roman" w:cs="Times New Roman"/>
                  <w:color w:val="000000"/>
                  <w:sz w:val="20"/>
                  <w:szCs w:val="20"/>
                </w:rPr>
                <w:t>11 (13.6)</w:t>
              </w:r>
            </w:ins>
          </w:p>
        </w:tc>
      </w:tr>
      <w:tr w:rsidR="00B8764B" w:rsidRPr="006E75CD" w14:paraId="72ADE018" w14:textId="77777777" w:rsidTr="00076237">
        <w:trPr>
          <w:cantSplit/>
          <w:jc w:val="center"/>
          <w:ins w:id="265" w:author="Brad Cannell" w:date="2022-01-11T15:13:00Z"/>
        </w:trPr>
        <w:tc>
          <w:tcPr>
            <w:tcW w:w="6754" w:type="dxa"/>
            <w:shd w:val="clear" w:color="auto" w:fill="FFFFFF"/>
            <w:tcMar>
              <w:top w:w="0" w:type="dxa"/>
              <w:left w:w="0" w:type="dxa"/>
              <w:bottom w:w="0" w:type="dxa"/>
              <w:right w:w="0" w:type="dxa"/>
            </w:tcMar>
            <w:vAlign w:val="center"/>
          </w:tcPr>
          <w:p w14:paraId="27815F79" w14:textId="64565518" w:rsidR="00B8764B" w:rsidRDefault="00242AEA" w:rsidP="00B8764B">
            <w:pPr>
              <w:spacing w:after="0" w:line="240" w:lineRule="auto"/>
              <w:ind w:left="100" w:right="100"/>
              <w:rPr>
                <w:ins w:id="266" w:author="Brad Cannell" w:date="2022-01-11T15:13:00Z"/>
                <w:rFonts w:ascii="Times New Roman" w:eastAsia="Times New Roman" w:hAnsi="Times New Roman" w:cs="Times New Roman"/>
                <w:color w:val="000000"/>
                <w:sz w:val="20"/>
                <w:szCs w:val="20"/>
              </w:rPr>
            </w:pPr>
            <w:ins w:id="267" w:author="Brad Cannell" w:date="2022-01-11T15:14:00Z">
              <w:r>
                <w:rPr>
                  <w:rFonts w:ascii="Times New Roman" w:eastAsia="Times New Roman" w:hAnsi="Times New Roman" w:cs="Times New Roman"/>
                  <w:color w:val="000000"/>
                  <w:sz w:val="20"/>
                  <w:szCs w:val="20"/>
                </w:rPr>
                <w:t xml:space="preserve">  </w:t>
              </w:r>
            </w:ins>
            <w:ins w:id="268" w:author="Brad Cannell" w:date="2022-01-11T15:13:00Z">
              <w:r w:rsidR="00B8764B">
                <w:rPr>
                  <w:rFonts w:ascii="Times New Roman" w:eastAsia="Times New Roman" w:hAnsi="Times New Roman" w:cs="Times New Roman"/>
                  <w:color w:val="000000"/>
                  <w:sz w:val="20"/>
                  <w:szCs w:val="20"/>
                </w:rPr>
                <w:t>5</w:t>
              </w:r>
            </w:ins>
          </w:p>
        </w:tc>
        <w:tc>
          <w:tcPr>
            <w:tcW w:w="2606" w:type="dxa"/>
            <w:shd w:val="clear" w:color="auto" w:fill="FFFFFF"/>
            <w:tcMar>
              <w:top w:w="0" w:type="dxa"/>
              <w:left w:w="0" w:type="dxa"/>
              <w:bottom w:w="0" w:type="dxa"/>
              <w:right w:w="0" w:type="dxa"/>
            </w:tcMar>
            <w:vAlign w:val="center"/>
          </w:tcPr>
          <w:p w14:paraId="29385F54" w14:textId="65DE0F4D" w:rsidR="00B8764B" w:rsidRPr="006E75CD" w:rsidRDefault="00372765" w:rsidP="00E870A7">
            <w:pPr>
              <w:spacing w:after="0" w:line="240" w:lineRule="auto"/>
              <w:ind w:left="100" w:right="100"/>
              <w:jc w:val="center"/>
              <w:rPr>
                <w:ins w:id="269" w:author="Brad Cannell" w:date="2022-01-11T15:13:00Z"/>
                <w:rFonts w:ascii="Times New Roman" w:eastAsia="Times New Roman" w:hAnsi="Times New Roman" w:cs="Times New Roman"/>
                <w:color w:val="000000"/>
                <w:sz w:val="20"/>
                <w:szCs w:val="20"/>
              </w:rPr>
            </w:pPr>
            <w:ins w:id="270" w:author="Brad Cannell" w:date="2022-01-11T15:15:00Z">
              <w:r w:rsidRPr="00372765">
                <w:rPr>
                  <w:rFonts w:ascii="Times New Roman" w:eastAsia="Times New Roman" w:hAnsi="Times New Roman" w:cs="Times New Roman"/>
                  <w:color w:val="000000"/>
                  <w:sz w:val="20"/>
                  <w:szCs w:val="20"/>
                </w:rPr>
                <w:t>4 (4.9)</w:t>
              </w:r>
            </w:ins>
          </w:p>
        </w:tc>
      </w:tr>
      <w:tr w:rsidR="00B8764B" w:rsidRPr="006E75CD" w14:paraId="06C0D141" w14:textId="77777777" w:rsidTr="00076237">
        <w:trPr>
          <w:cantSplit/>
          <w:jc w:val="center"/>
          <w:ins w:id="271" w:author="Brad Cannell" w:date="2022-01-11T15:13:00Z"/>
        </w:trPr>
        <w:tc>
          <w:tcPr>
            <w:tcW w:w="6754" w:type="dxa"/>
            <w:shd w:val="clear" w:color="auto" w:fill="FFFFFF"/>
            <w:tcMar>
              <w:top w:w="0" w:type="dxa"/>
              <w:left w:w="0" w:type="dxa"/>
              <w:bottom w:w="0" w:type="dxa"/>
              <w:right w:w="0" w:type="dxa"/>
            </w:tcMar>
            <w:vAlign w:val="center"/>
          </w:tcPr>
          <w:p w14:paraId="693B7ECE" w14:textId="74914E4F" w:rsidR="00B8764B" w:rsidRDefault="00242AEA" w:rsidP="00B8764B">
            <w:pPr>
              <w:spacing w:after="0" w:line="240" w:lineRule="auto"/>
              <w:ind w:left="100" w:right="100"/>
              <w:rPr>
                <w:ins w:id="272" w:author="Brad Cannell" w:date="2022-01-11T15:13:00Z"/>
                <w:rFonts w:ascii="Times New Roman" w:eastAsia="Times New Roman" w:hAnsi="Times New Roman" w:cs="Times New Roman"/>
                <w:color w:val="000000"/>
                <w:sz w:val="20"/>
                <w:szCs w:val="20"/>
              </w:rPr>
            </w:pPr>
            <w:ins w:id="273" w:author="Brad Cannell" w:date="2022-01-11T15:14:00Z">
              <w:r>
                <w:rPr>
                  <w:rFonts w:ascii="Times New Roman" w:eastAsia="Times New Roman" w:hAnsi="Times New Roman" w:cs="Times New Roman"/>
                  <w:color w:val="000000"/>
                  <w:sz w:val="20"/>
                  <w:szCs w:val="20"/>
                </w:rPr>
                <w:t xml:space="preserve">  </w:t>
              </w:r>
            </w:ins>
            <w:ins w:id="274" w:author="Brad Cannell" w:date="2022-01-11T15:13:00Z">
              <w:r w:rsidR="00B8764B">
                <w:rPr>
                  <w:rFonts w:ascii="Times New Roman" w:eastAsia="Times New Roman" w:hAnsi="Times New Roman" w:cs="Times New Roman"/>
                  <w:color w:val="000000"/>
                  <w:sz w:val="20"/>
                  <w:szCs w:val="20"/>
                </w:rPr>
                <w:t>6</w:t>
              </w:r>
            </w:ins>
          </w:p>
        </w:tc>
        <w:tc>
          <w:tcPr>
            <w:tcW w:w="2606" w:type="dxa"/>
            <w:shd w:val="clear" w:color="auto" w:fill="FFFFFF"/>
            <w:tcMar>
              <w:top w:w="0" w:type="dxa"/>
              <w:left w:w="0" w:type="dxa"/>
              <w:bottom w:w="0" w:type="dxa"/>
              <w:right w:w="0" w:type="dxa"/>
            </w:tcMar>
            <w:vAlign w:val="center"/>
          </w:tcPr>
          <w:p w14:paraId="2A7C89D7" w14:textId="19154592" w:rsidR="00B8764B" w:rsidRPr="006E75CD" w:rsidRDefault="00372765" w:rsidP="00E870A7">
            <w:pPr>
              <w:spacing w:after="0" w:line="240" w:lineRule="auto"/>
              <w:ind w:left="100" w:right="100"/>
              <w:jc w:val="center"/>
              <w:rPr>
                <w:ins w:id="275" w:author="Brad Cannell" w:date="2022-01-11T15:13:00Z"/>
                <w:rFonts w:ascii="Times New Roman" w:eastAsia="Times New Roman" w:hAnsi="Times New Roman" w:cs="Times New Roman"/>
                <w:color w:val="000000"/>
                <w:sz w:val="20"/>
                <w:szCs w:val="20"/>
              </w:rPr>
            </w:pPr>
            <w:ins w:id="276" w:author="Brad Cannell" w:date="2022-01-11T15:15:00Z">
              <w:r w:rsidRPr="00372765">
                <w:rPr>
                  <w:rFonts w:ascii="Times New Roman" w:eastAsia="Times New Roman" w:hAnsi="Times New Roman" w:cs="Times New Roman"/>
                  <w:color w:val="000000"/>
                  <w:sz w:val="20"/>
                  <w:szCs w:val="20"/>
                </w:rPr>
                <w:t>5 (6.2)</w:t>
              </w:r>
            </w:ins>
          </w:p>
        </w:tc>
      </w:tr>
      <w:tr w:rsidR="00B8764B" w:rsidRPr="006E75CD" w14:paraId="48009916" w14:textId="77777777" w:rsidTr="00076237">
        <w:trPr>
          <w:cantSplit/>
          <w:jc w:val="center"/>
          <w:ins w:id="277" w:author="Brad Cannell" w:date="2022-01-11T15:13:00Z"/>
        </w:trPr>
        <w:tc>
          <w:tcPr>
            <w:tcW w:w="6754" w:type="dxa"/>
            <w:shd w:val="clear" w:color="auto" w:fill="FFFFFF"/>
            <w:tcMar>
              <w:top w:w="0" w:type="dxa"/>
              <w:left w:w="0" w:type="dxa"/>
              <w:bottom w:w="0" w:type="dxa"/>
              <w:right w:w="0" w:type="dxa"/>
            </w:tcMar>
            <w:vAlign w:val="center"/>
          </w:tcPr>
          <w:p w14:paraId="6F1074E0" w14:textId="7AD6D215" w:rsidR="00B8764B" w:rsidRDefault="00242AEA" w:rsidP="00B8764B">
            <w:pPr>
              <w:spacing w:after="0" w:line="240" w:lineRule="auto"/>
              <w:ind w:left="100" w:right="100"/>
              <w:rPr>
                <w:ins w:id="278" w:author="Brad Cannell" w:date="2022-01-11T15:13:00Z"/>
                <w:rFonts w:ascii="Times New Roman" w:eastAsia="Times New Roman" w:hAnsi="Times New Roman" w:cs="Times New Roman"/>
                <w:color w:val="000000"/>
                <w:sz w:val="20"/>
                <w:szCs w:val="20"/>
              </w:rPr>
            </w:pPr>
            <w:ins w:id="279" w:author="Brad Cannell" w:date="2022-01-11T15:14:00Z">
              <w:r>
                <w:rPr>
                  <w:rFonts w:ascii="Times New Roman" w:eastAsia="Times New Roman" w:hAnsi="Times New Roman" w:cs="Times New Roman"/>
                  <w:color w:val="000000"/>
                  <w:sz w:val="20"/>
                  <w:szCs w:val="20"/>
                </w:rPr>
                <w:t xml:space="preserve">  </w:t>
              </w:r>
            </w:ins>
            <w:ins w:id="280" w:author="Brad Cannell" w:date="2022-01-11T15:13:00Z">
              <w:r w:rsidR="00B8764B">
                <w:rPr>
                  <w:rFonts w:ascii="Times New Roman" w:eastAsia="Times New Roman" w:hAnsi="Times New Roman" w:cs="Times New Roman"/>
                  <w:color w:val="000000"/>
                  <w:sz w:val="20"/>
                  <w:szCs w:val="20"/>
                </w:rPr>
                <w:t>7</w:t>
              </w:r>
            </w:ins>
          </w:p>
        </w:tc>
        <w:tc>
          <w:tcPr>
            <w:tcW w:w="2606" w:type="dxa"/>
            <w:shd w:val="clear" w:color="auto" w:fill="FFFFFF"/>
            <w:tcMar>
              <w:top w:w="0" w:type="dxa"/>
              <w:left w:w="0" w:type="dxa"/>
              <w:bottom w:w="0" w:type="dxa"/>
              <w:right w:w="0" w:type="dxa"/>
            </w:tcMar>
            <w:vAlign w:val="center"/>
          </w:tcPr>
          <w:p w14:paraId="6560A757" w14:textId="28685EC0" w:rsidR="00B8764B" w:rsidRPr="006E75CD" w:rsidRDefault="00372765" w:rsidP="00E870A7">
            <w:pPr>
              <w:spacing w:after="0" w:line="240" w:lineRule="auto"/>
              <w:ind w:left="100" w:right="100"/>
              <w:jc w:val="center"/>
              <w:rPr>
                <w:ins w:id="281" w:author="Brad Cannell" w:date="2022-01-11T15:13:00Z"/>
                <w:rFonts w:ascii="Times New Roman" w:eastAsia="Times New Roman" w:hAnsi="Times New Roman" w:cs="Times New Roman"/>
                <w:color w:val="000000"/>
                <w:sz w:val="20"/>
                <w:szCs w:val="20"/>
              </w:rPr>
            </w:pPr>
            <w:ins w:id="282" w:author="Brad Cannell" w:date="2022-01-11T15:15:00Z">
              <w:r w:rsidRPr="00372765">
                <w:rPr>
                  <w:rFonts w:ascii="Times New Roman" w:eastAsia="Times New Roman" w:hAnsi="Times New Roman" w:cs="Times New Roman"/>
                  <w:color w:val="000000"/>
                  <w:sz w:val="20"/>
                  <w:szCs w:val="20"/>
                </w:rPr>
                <w:t>3 (3.7)</w:t>
              </w:r>
            </w:ins>
          </w:p>
        </w:tc>
      </w:tr>
      <w:tr w:rsidR="00B8764B" w:rsidRPr="006E75CD" w14:paraId="064900AE" w14:textId="77777777" w:rsidTr="00076237">
        <w:trPr>
          <w:cantSplit/>
          <w:jc w:val="center"/>
          <w:ins w:id="283" w:author="Brad Cannell" w:date="2022-01-11T15:13:00Z"/>
        </w:trPr>
        <w:tc>
          <w:tcPr>
            <w:tcW w:w="6754" w:type="dxa"/>
            <w:shd w:val="clear" w:color="auto" w:fill="FFFFFF"/>
            <w:tcMar>
              <w:top w:w="0" w:type="dxa"/>
              <w:left w:w="0" w:type="dxa"/>
              <w:bottom w:w="0" w:type="dxa"/>
              <w:right w:w="0" w:type="dxa"/>
            </w:tcMar>
            <w:vAlign w:val="center"/>
          </w:tcPr>
          <w:p w14:paraId="4FC7779C" w14:textId="4F00C318" w:rsidR="00B8764B" w:rsidRDefault="00242AEA" w:rsidP="00B8764B">
            <w:pPr>
              <w:spacing w:after="0" w:line="240" w:lineRule="auto"/>
              <w:ind w:left="100" w:right="100"/>
              <w:rPr>
                <w:ins w:id="284" w:author="Brad Cannell" w:date="2022-01-11T15:13:00Z"/>
                <w:rFonts w:ascii="Times New Roman" w:eastAsia="Times New Roman" w:hAnsi="Times New Roman" w:cs="Times New Roman"/>
                <w:color w:val="000000"/>
                <w:sz w:val="20"/>
                <w:szCs w:val="20"/>
              </w:rPr>
            </w:pPr>
            <w:ins w:id="285" w:author="Brad Cannell" w:date="2022-01-11T15:14:00Z">
              <w:r>
                <w:rPr>
                  <w:rFonts w:ascii="Times New Roman" w:eastAsia="Times New Roman" w:hAnsi="Times New Roman" w:cs="Times New Roman"/>
                  <w:color w:val="000000"/>
                  <w:sz w:val="20"/>
                  <w:szCs w:val="20"/>
                </w:rPr>
                <w:t xml:space="preserve">  </w:t>
              </w:r>
            </w:ins>
            <w:ins w:id="286" w:author="Brad Cannell" w:date="2022-01-11T15:13:00Z">
              <w:r w:rsidR="00B8764B">
                <w:rPr>
                  <w:rFonts w:ascii="Times New Roman" w:eastAsia="Times New Roman" w:hAnsi="Times New Roman" w:cs="Times New Roman"/>
                  <w:color w:val="000000"/>
                  <w:sz w:val="20"/>
                  <w:szCs w:val="20"/>
                </w:rPr>
                <w:t>8</w:t>
              </w:r>
            </w:ins>
          </w:p>
        </w:tc>
        <w:tc>
          <w:tcPr>
            <w:tcW w:w="2606" w:type="dxa"/>
            <w:shd w:val="clear" w:color="auto" w:fill="FFFFFF"/>
            <w:tcMar>
              <w:top w:w="0" w:type="dxa"/>
              <w:left w:w="0" w:type="dxa"/>
              <w:bottom w:w="0" w:type="dxa"/>
              <w:right w:w="0" w:type="dxa"/>
            </w:tcMar>
            <w:vAlign w:val="center"/>
          </w:tcPr>
          <w:p w14:paraId="32446E52" w14:textId="5E2F2A82" w:rsidR="00B8764B" w:rsidRPr="006E75CD" w:rsidRDefault="00372765" w:rsidP="00E870A7">
            <w:pPr>
              <w:spacing w:after="0" w:line="240" w:lineRule="auto"/>
              <w:ind w:left="100" w:right="100"/>
              <w:jc w:val="center"/>
              <w:rPr>
                <w:ins w:id="287" w:author="Brad Cannell" w:date="2022-01-11T15:13:00Z"/>
                <w:rFonts w:ascii="Times New Roman" w:eastAsia="Times New Roman" w:hAnsi="Times New Roman" w:cs="Times New Roman"/>
                <w:color w:val="000000"/>
                <w:sz w:val="20"/>
                <w:szCs w:val="20"/>
              </w:rPr>
            </w:pPr>
            <w:ins w:id="288" w:author="Brad Cannell" w:date="2022-01-11T15:15:00Z">
              <w:r w:rsidRPr="00372765">
                <w:rPr>
                  <w:rFonts w:ascii="Times New Roman" w:eastAsia="Times New Roman" w:hAnsi="Times New Roman" w:cs="Times New Roman"/>
                  <w:color w:val="000000"/>
                  <w:sz w:val="20"/>
                  <w:szCs w:val="20"/>
                </w:rPr>
                <w:t>3 (3.7)</w:t>
              </w:r>
            </w:ins>
          </w:p>
        </w:tc>
      </w:tr>
      <w:tr w:rsidR="00B8764B" w:rsidRPr="006E75CD" w14:paraId="2FBF9488" w14:textId="77777777" w:rsidTr="00076237">
        <w:trPr>
          <w:cantSplit/>
          <w:jc w:val="center"/>
          <w:ins w:id="289" w:author="Brad Cannell" w:date="2022-01-11T15:13:00Z"/>
        </w:trPr>
        <w:tc>
          <w:tcPr>
            <w:tcW w:w="6754" w:type="dxa"/>
            <w:shd w:val="clear" w:color="auto" w:fill="FFFFFF"/>
            <w:tcMar>
              <w:top w:w="0" w:type="dxa"/>
              <w:left w:w="0" w:type="dxa"/>
              <w:bottom w:w="0" w:type="dxa"/>
              <w:right w:w="0" w:type="dxa"/>
            </w:tcMar>
            <w:vAlign w:val="center"/>
          </w:tcPr>
          <w:p w14:paraId="11C32B64" w14:textId="5903C1C2" w:rsidR="00B8764B" w:rsidRDefault="00242AEA" w:rsidP="00B8764B">
            <w:pPr>
              <w:spacing w:after="0" w:line="240" w:lineRule="auto"/>
              <w:ind w:left="100" w:right="100"/>
              <w:rPr>
                <w:ins w:id="290" w:author="Brad Cannell" w:date="2022-01-11T15:13:00Z"/>
                <w:rFonts w:ascii="Times New Roman" w:eastAsia="Times New Roman" w:hAnsi="Times New Roman" w:cs="Times New Roman"/>
                <w:color w:val="000000"/>
                <w:sz w:val="20"/>
                <w:szCs w:val="20"/>
              </w:rPr>
            </w:pPr>
            <w:ins w:id="291" w:author="Brad Cannell" w:date="2022-01-11T15:15:00Z">
              <w:r>
                <w:rPr>
                  <w:rFonts w:ascii="Times New Roman" w:eastAsia="Times New Roman" w:hAnsi="Times New Roman" w:cs="Times New Roman"/>
                  <w:color w:val="000000"/>
                  <w:sz w:val="20"/>
                  <w:szCs w:val="20"/>
                </w:rPr>
                <w:t xml:space="preserve">  </w:t>
              </w:r>
            </w:ins>
            <w:ins w:id="292" w:author="Brad Cannell" w:date="2022-01-11T15:13:00Z">
              <w:r w:rsidR="00B8764B">
                <w:rPr>
                  <w:rFonts w:ascii="Times New Roman" w:eastAsia="Times New Roman" w:hAnsi="Times New Roman" w:cs="Times New Roman"/>
                  <w:color w:val="000000"/>
                  <w:sz w:val="20"/>
                  <w:szCs w:val="20"/>
                </w:rPr>
                <w:t>9</w:t>
              </w:r>
            </w:ins>
          </w:p>
        </w:tc>
        <w:tc>
          <w:tcPr>
            <w:tcW w:w="2606" w:type="dxa"/>
            <w:shd w:val="clear" w:color="auto" w:fill="FFFFFF"/>
            <w:tcMar>
              <w:top w:w="0" w:type="dxa"/>
              <w:left w:w="0" w:type="dxa"/>
              <w:bottom w:w="0" w:type="dxa"/>
              <w:right w:w="0" w:type="dxa"/>
            </w:tcMar>
            <w:vAlign w:val="center"/>
          </w:tcPr>
          <w:p w14:paraId="07645939" w14:textId="7B2D56E7" w:rsidR="00B8764B" w:rsidRPr="006E75CD" w:rsidRDefault="00372765" w:rsidP="00E870A7">
            <w:pPr>
              <w:spacing w:after="0" w:line="240" w:lineRule="auto"/>
              <w:ind w:left="100" w:right="100"/>
              <w:jc w:val="center"/>
              <w:rPr>
                <w:ins w:id="293" w:author="Brad Cannell" w:date="2022-01-11T15:13:00Z"/>
                <w:rFonts w:ascii="Times New Roman" w:eastAsia="Times New Roman" w:hAnsi="Times New Roman" w:cs="Times New Roman"/>
                <w:color w:val="000000"/>
                <w:sz w:val="20"/>
                <w:szCs w:val="20"/>
              </w:rPr>
            </w:pPr>
            <w:ins w:id="294" w:author="Brad Cannell" w:date="2022-01-11T15:15:00Z">
              <w:r>
                <w:rPr>
                  <w:rFonts w:ascii="Times New Roman" w:eastAsia="Times New Roman" w:hAnsi="Times New Roman" w:cs="Times New Roman"/>
                  <w:color w:val="000000"/>
                  <w:sz w:val="20"/>
                  <w:szCs w:val="20"/>
                </w:rPr>
                <w:t>0 (0.0)</w:t>
              </w:r>
            </w:ins>
          </w:p>
        </w:tc>
      </w:tr>
      <w:tr w:rsidR="00076237" w:rsidRPr="006E75CD" w14:paraId="31943751" w14:textId="77777777" w:rsidTr="00076237">
        <w:trPr>
          <w:cantSplit/>
          <w:jc w:val="center"/>
        </w:trPr>
        <w:tc>
          <w:tcPr>
            <w:tcW w:w="6754" w:type="dxa"/>
            <w:tcBorders>
              <w:bottom w:val="single" w:sz="18" w:space="0" w:color="666666"/>
            </w:tcBorders>
            <w:shd w:val="clear" w:color="auto" w:fill="FFFFFF"/>
            <w:tcMar>
              <w:top w:w="0" w:type="dxa"/>
              <w:left w:w="0" w:type="dxa"/>
              <w:bottom w:w="0" w:type="dxa"/>
              <w:right w:w="0" w:type="dxa"/>
            </w:tcMar>
            <w:vAlign w:val="center"/>
          </w:tcPr>
          <w:p w14:paraId="58DCBCC2" w14:textId="77777777" w:rsidR="00076237" w:rsidRPr="006E75CD" w:rsidRDefault="00076237" w:rsidP="00E870A7">
            <w:pPr>
              <w:spacing w:after="0" w:line="240" w:lineRule="auto"/>
              <w:ind w:left="100" w:right="100"/>
              <w:rPr>
                <w:rFonts w:ascii="Times New Roman" w:eastAsia="Times New Roman" w:hAnsi="Times New Roman" w:cs="Times New Roman"/>
                <w:color w:val="000000"/>
                <w:sz w:val="20"/>
                <w:szCs w:val="20"/>
              </w:rPr>
            </w:pPr>
          </w:p>
        </w:tc>
        <w:tc>
          <w:tcPr>
            <w:tcW w:w="2606" w:type="dxa"/>
            <w:tcBorders>
              <w:bottom w:val="single" w:sz="18" w:space="0" w:color="666666"/>
            </w:tcBorders>
            <w:shd w:val="clear" w:color="auto" w:fill="FFFFFF"/>
            <w:tcMar>
              <w:top w:w="0" w:type="dxa"/>
              <w:left w:w="0" w:type="dxa"/>
              <w:bottom w:w="0" w:type="dxa"/>
              <w:right w:w="0" w:type="dxa"/>
            </w:tcMar>
            <w:vAlign w:val="center"/>
          </w:tcPr>
          <w:p w14:paraId="27423266" w14:textId="77777777" w:rsidR="00076237" w:rsidRPr="006E75CD" w:rsidRDefault="00076237" w:rsidP="00E870A7">
            <w:pPr>
              <w:spacing w:after="0" w:line="240" w:lineRule="auto"/>
              <w:ind w:left="100" w:right="100"/>
              <w:jc w:val="center"/>
              <w:rPr>
                <w:rFonts w:ascii="Times New Roman" w:eastAsia="Times New Roman" w:hAnsi="Times New Roman" w:cs="Times New Roman"/>
                <w:color w:val="000000"/>
                <w:sz w:val="20"/>
                <w:szCs w:val="20"/>
              </w:rPr>
            </w:pPr>
          </w:p>
        </w:tc>
      </w:tr>
      <w:tr w:rsidR="00E870A7" w:rsidRPr="006E75CD" w14:paraId="4CC7B2A0" w14:textId="77777777" w:rsidTr="00076237">
        <w:trPr>
          <w:cantSplit/>
          <w:jc w:val="center"/>
        </w:trPr>
        <w:tc>
          <w:tcPr>
            <w:tcW w:w="9360" w:type="dxa"/>
            <w:gridSpan w:val="2"/>
            <w:tcBorders>
              <w:top w:val="single" w:sz="18" w:space="0" w:color="666666"/>
            </w:tcBorders>
            <w:shd w:val="clear" w:color="auto" w:fill="FFFFFF"/>
            <w:tcMar>
              <w:top w:w="0" w:type="dxa"/>
              <w:left w:w="0" w:type="dxa"/>
              <w:bottom w:w="0" w:type="dxa"/>
              <w:right w:w="0" w:type="dxa"/>
            </w:tcMar>
            <w:vAlign w:val="center"/>
          </w:tcPr>
          <w:p w14:paraId="26455481"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vertAlign w:val="superscript"/>
              </w:rPr>
              <w:t>1</w:t>
            </w:r>
            <w:r w:rsidRPr="006E75CD">
              <w:rPr>
                <w:rFonts w:ascii="Times New Roman" w:eastAsia="Times New Roman" w:hAnsi="Times New Roman" w:cs="Times New Roman"/>
                <w:color w:val="000000"/>
                <w:sz w:val="20"/>
                <w:szCs w:val="20"/>
              </w:rPr>
              <w:t>Have data plan was only asked of participants who reported having a smart phone.</w:t>
            </w:r>
          </w:p>
        </w:tc>
      </w:tr>
      <w:tr w:rsidR="00E870A7" w:rsidRPr="006E75CD" w14:paraId="7794564F" w14:textId="77777777" w:rsidTr="00FF33BB">
        <w:trPr>
          <w:cantSplit/>
          <w:jc w:val="center"/>
        </w:trPr>
        <w:tc>
          <w:tcPr>
            <w:tcW w:w="9360" w:type="dxa"/>
            <w:gridSpan w:val="2"/>
            <w:shd w:val="clear" w:color="auto" w:fill="FFFFFF"/>
            <w:tcMar>
              <w:top w:w="0" w:type="dxa"/>
              <w:left w:w="0" w:type="dxa"/>
              <w:bottom w:w="0" w:type="dxa"/>
              <w:right w:w="0" w:type="dxa"/>
            </w:tcMar>
            <w:vAlign w:val="center"/>
          </w:tcPr>
          <w:p w14:paraId="241C9532"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vertAlign w:val="superscript"/>
              </w:rPr>
              <w:t>2</w:t>
            </w:r>
            <w:r w:rsidRPr="006E75CD">
              <w:rPr>
                <w:rFonts w:ascii="Times New Roman" w:eastAsia="Times New Roman" w:hAnsi="Times New Roman" w:cs="Times New Roman"/>
                <w:color w:val="000000"/>
                <w:sz w:val="20"/>
                <w:szCs w:val="20"/>
              </w:rPr>
              <w:t>Percentages sum to &gt;100% because participants could select more than one response option.</w:t>
            </w:r>
          </w:p>
        </w:tc>
      </w:tr>
      <w:tr w:rsidR="00E870A7" w:rsidRPr="006E75CD" w14:paraId="3222C85C" w14:textId="77777777" w:rsidTr="00FF33BB">
        <w:trPr>
          <w:cantSplit/>
          <w:jc w:val="center"/>
        </w:trPr>
        <w:tc>
          <w:tcPr>
            <w:tcW w:w="9360" w:type="dxa"/>
            <w:gridSpan w:val="2"/>
            <w:shd w:val="clear" w:color="auto" w:fill="FFFFFF"/>
            <w:tcMar>
              <w:top w:w="0" w:type="dxa"/>
              <w:left w:w="0" w:type="dxa"/>
              <w:bottom w:w="0" w:type="dxa"/>
              <w:right w:w="0" w:type="dxa"/>
            </w:tcMar>
            <w:vAlign w:val="center"/>
          </w:tcPr>
          <w:p w14:paraId="10C008EB"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vertAlign w:val="superscript"/>
              </w:rPr>
              <w:t>3</w:t>
            </w:r>
            <w:r w:rsidRPr="006E75CD">
              <w:rPr>
                <w:rFonts w:ascii="Times New Roman" w:eastAsia="Times New Roman" w:hAnsi="Times New Roman" w:cs="Times New Roman"/>
                <w:color w:val="000000"/>
                <w:sz w:val="20"/>
                <w:szCs w:val="20"/>
              </w:rPr>
              <w:t>Percentages sum to &gt;100% because participants could select more than one response option.</w:t>
            </w:r>
          </w:p>
        </w:tc>
      </w:tr>
    </w:tbl>
    <w:p w14:paraId="006BE72D" w14:textId="014AAF10" w:rsidR="00E870A7" w:rsidRDefault="00E870A7">
      <w:pPr>
        <w:spacing w:line="259" w:lineRule="auto"/>
        <w:rPr>
          <w:ins w:id="295" w:author="Brad Cannell" w:date="2022-01-11T15:07:00Z"/>
          <w:rFonts w:ascii="Times New Roman" w:hAnsi="Times New Roman" w:cs="Times New Roman"/>
          <w:sz w:val="24"/>
          <w:szCs w:val="24"/>
        </w:rPr>
      </w:pPr>
    </w:p>
    <w:p w14:paraId="292AAFE3" w14:textId="65AA5E59" w:rsidR="00076237" w:rsidRDefault="00076237">
      <w:pPr>
        <w:spacing w:line="259" w:lineRule="auto"/>
        <w:rPr>
          <w:ins w:id="296" w:author="Brad Cannell" w:date="2022-01-11T15:07:00Z"/>
          <w:rFonts w:ascii="Times New Roman" w:hAnsi="Times New Roman" w:cs="Times New Roman"/>
          <w:sz w:val="24"/>
          <w:szCs w:val="24"/>
        </w:rPr>
      </w:pPr>
    </w:p>
    <w:p w14:paraId="53F25B3A" w14:textId="77777777" w:rsidR="00076237" w:rsidRPr="006E75CD" w:rsidRDefault="00076237">
      <w:pPr>
        <w:spacing w:line="259" w:lineRule="auto"/>
        <w:rPr>
          <w:rFonts w:ascii="Times New Roman" w:hAnsi="Times New Roman" w:cs="Times New Roman"/>
          <w:sz w:val="24"/>
          <w:szCs w:val="24"/>
        </w:rPr>
      </w:pPr>
    </w:p>
    <w:sectPr w:rsidR="00076237" w:rsidRPr="006E75C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usinelle, Michael S (HSC)" w:date="2021-12-24T08:54:00Z" w:initials="BMS(">
    <w:p w14:paraId="55B1D263" w14:textId="77777777" w:rsidR="00133E6E" w:rsidRDefault="00133E6E">
      <w:pPr>
        <w:pStyle w:val="CommentText"/>
      </w:pPr>
      <w:r>
        <w:rPr>
          <w:rStyle w:val="CommentReference"/>
        </w:rPr>
        <w:annotationRef/>
      </w:r>
      <w:r>
        <w:t>Any other authors?</w:t>
      </w:r>
    </w:p>
    <w:p w14:paraId="5314F4E1" w14:textId="77777777" w:rsidR="00133E6E" w:rsidRDefault="00133E6E">
      <w:pPr>
        <w:pStyle w:val="CommentText"/>
      </w:pPr>
    </w:p>
    <w:p w14:paraId="5AEE5C82" w14:textId="30ED64ED" w:rsidR="00133E6E" w:rsidRDefault="00133E6E">
      <w:pPr>
        <w:pStyle w:val="CommentText"/>
      </w:pPr>
      <w:r>
        <w:t xml:space="preserve">Audrey, is the author order correct? </w:t>
      </w:r>
    </w:p>
  </w:comment>
  <w:comment w:id="5" w:author="Neil, Jordan M (HSC)" w:date="2021-12-23T20:14:00Z" w:initials="NJM(">
    <w:p w14:paraId="0BCA0687" w14:textId="5D023278" w:rsidR="00133E6E" w:rsidRDefault="00133E6E">
      <w:pPr>
        <w:pStyle w:val="CommentText"/>
      </w:pPr>
      <w:r>
        <w:rPr>
          <w:rStyle w:val="CommentReference"/>
        </w:rPr>
        <w:annotationRef/>
      </w:r>
      <w:r>
        <w:t xml:space="preserve">Author instructions for Journal of Urban Health. </w:t>
      </w:r>
      <w:r>
        <w:br/>
      </w:r>
      <w:r>
        <w:br/>
        <w:t>Brief report = 2000 words.  Up to the Discussion is 1768 currently.</w:t>
      </w:r>
      <w:r>
        <w:br/>
      </w:r>
      <w:r>
        <w:br/>
        <w:t xml:space="preserve">Unstructured </w:t>
      </w:r>
      <w:proofErr w:type="gramStart"/>
      <w:r>
        <w:t>abstract  =</w:t>
      </w:r>
      <w:proofErr w:type="gramEnd"/>
      <w:r>
        <w:t xml:space="preserve"> 250 words max. Current 246 </w:t>
      </w:r>
      <w:r>
        <w:br/>
      </w:r>
      <w:r>
        <w:br/>
      </w:r>
      <w:hyperlink r:id="rId1" w:anchor="Instructions%20for%20Authors_Manuscripts" w:history="1">
        <w:r w:rsidRPr="00646090">
          <w:rPr>
            <w:rStyle w:val="Hyperlink"/>
          </w:rPr>
          <w:t>https://www.springer.com/journal/11524/submission-guidelines#Instructions%20for%20Authors_Manuscripts</w:t>
        </w:r>
      </w:hyperlink>
    </w:p>
  </w:comment>
  <w:comment w:id="6" w:author="Neil, Jordan M (HSC)" w:date="2022-01-03T12:55:00Z" w:initials="NJM(">
    <w:p w14:paraId="496EA503" w14:textId="1E7EEA62" w:rsidR="00133E6E" w:rsidRDefault="00133E6E">
      <w:pPr>
        <w:pStyle w:val="CommentText"/>
      </w:pPr>
      <w:r>
        <w:rPr>
          <w:rStyle w:val="CommentReference"/>
        </w:rPr>
        <w:annotationRef/>
      </w:r>
      <w:r>
        <w:t>I made a mistake. For brief reports, abstracts can be only be 150 words. I have cut to 1</w:t>
      </w:r>
      <w:r w:rsidR="00A64D5D">
        <w:t>49</w:t>
      </w:r>
    </w:p>
  </w:comment>
  <w:comment w:id="56" w:author="Neil, Jordan M (HSC)" w:date="2021-11-03T13:54:00Z" w:initials="NJM(">
    <w:p w14:paraId="354E5C94" w14:textId="22DDDB0C" w:rsidR="00133E6E" w:rsidRDefault="00133E6E">
      <w:pPr>
        <w:pStyle w:val="CommentText"/>
      </w:pPr>
      <w:r>
        <w:rPr>
          <w:rStyle w:val="CommentReference"/>
        </w:rPr>
        <w:annotationRef/>
      </w:r>
      <w:r>
        <w:t>Ignore cites for now.</w:t>
      </w:r>
    </w:p>
  </w:comment>
  <w:comment w:id="57" w:author="Neil, Jordan M (HSC)" w:date="2022-01-03T13:10:00Z" w:initials="NJM(">
    <w:p w14:paraId="7B22B058" w14:textId="171C32B5" w:rsidR="00133E6E" w:rsidRDefault="00133E6E">
      <w:pPr>
        <w:pStyle w:val="CommentText"/>
      </w:pPr>
      <w:r>
        <w:rPr>
          <w:rStyle w:val="CommentReference"/>
        </w:rPr>
        <w:annotationRef/>
      </w:r>
      <w:r>
        <w:t xml:space="preserve">I have updated all cites. Journal requires AMA style and I have formatted this way. </w:t>
      </w:r>
    </w:p>
  </w:comment>
  <w:comment w:id="61" w:author="Businelle, Michael S (HSC)" w:date="2021-12-24T09:24:00Z" w:initials="BMS(">
    <w:p w14:paraId="6758D61A" w14:textId="77777777" w:rsidR="00133E6E" w:rsidRDefault="00133E6E">
      <w:pPr>
        <w:pStyle w:val="CommentText"/>
      </w:pPr>
      <w:r>
        <w:rPr>
          <w:rStyle w:val="CommentReference"/>
        </w:rPr>
        <w:annotationRef/>
      </w:r>
      <w:r>
        <w:t>I think there is an update to this number: 580,466 people experiencing homelessness annually</w:t>
      </w:r>
    </w:p>
    <w:p w14:paraId="53F42C48" w14:textId="77777777" w:rsidR="00133E6E" w:rsidRDefault="00133E6E">
      <w:pPr>
        <w:pStyle w:val="CommentText"/>
      </w:pPr>
    </w:p>
    <w:p w14:paraId="4C460F56" w14:textId="5AB0F30F" w:rsidR="00133E6E" w:rsidRDefault="00133E6E">
      <w:pPr>
        <w:pStyle w:val="CommentText"/>
      </w:pPr>
      <w:r>
        <w:t xml:space="preserve">See: </w:t>
      </w:r>
      <w:r w:rsidRPr="0084716C">
        <w:t xml:space="preserve">National Alliance to End Homelessness. Homelessness in America - Homeless Statistics - State of Homelessness: 2021 Edition. </w:t>
      </w:r>
      <w:r w:rsidRPr="0010598A">
        <w:rPr>
          <w:i/>
        </w:rPr>
        <w:t>National Alliance to End Homelessness</w:t>
      </w:r>
      <w:r>
        <w:t xml:space="preserve">, </w:t>
      </w:r>
      <w:r w:rsidRPr="0084716C">
        <w:t xml:space="preserve">2021. Available Online: </w:t>
      </w:r>
      <w:hyperlink r:id="rId2" w:history="1">
        <w:r w:rsidRPr="0084716C">
          <w:rPr>
            <w:rStyle w:val="Hyperlink"/>
          </w:rPr>
          <w:t>https://endhomelessness.org/homelessness-in-america/homelessness-statistics/state-of-homelessness-2021/</w:t>
        </w:r>
      </w:hyperlink>
    </w:p>
  </w:comment>
  <w:comment w:id="64" w:author="Neil, Jordan M (HSC)" w:date="2022-01-03T13:10:00Z" w:initials="NJM(">
    <w:p w14:paraId="211D0AF4" w14:textId="7239E630" w:rsidR="00133E6E" w:rsidRDefault="00133E6E">
      <w:pPr>
        <w:pStyle w:val="CommentText"/>
      </w:pPr>
      <w:r>
        <w:rPr>
          <w:rStyle w:val="CommentReference"/>
        </w:rPr>
        <w:annotationRef/>
      </w:r>
    </w:p>
  </w:comment>
  <w:comment w:id="73" w:author="Neil, Jordan M (HSC)" w:date="2021-05-30T21:37:00Z" w:initials="NJM(">
    <w:p w14:paraId="11F94F1B" w14:textId="72DA8CF2" w:rsidR="00133E6E" w:rsidRDefault="00133E6E">
      <w:pPr>
        <w:pStyle w:val="CommentText"/>
      </w:pPr>
      <w:r>
        <w:rPr>
          <w:rStyle w:val="CommentReference"/>
        </w:rPr>
        <w:annotationRef/>
      </w:r>
      <w:r>
        <w:t>I think this sentence needs to add a more specific amount of time or operationalization as RIHA is relatively descriptive as is. E.g., within 6months? A year? Ok to give range, but should set up reader to know that our study sample (60 days) conforms to conventional definition for RIHA.</w:t>
      </w:r>
    </w:p>
  </w:comment>
  <w:comment w:id="74" w:author="Businelle, Michael S (HSC)" w:date="2021-12-24T09:14:00Z" w:initials="BMS(">
    <w:p w14:paraId="2843D36D" w14:textId="628EFCBB" w:rsidR="00133E6E" w:rsidRDefault="00133E6E">
      <w:pPr>
        <w:pStyle w:val="CommentText"/>
      </w:pPr>
      <w:r>
        <w:rPr>
          <w:rStyle w:val="CommentReference"/>
        </w:rPr>
        <w:annotationRef/>
      </w:r>
      <w:r>
        <w:t>For this study it was 60 days… I updated</w:t>
      </w:r>
    </w:p>
  </w:comment>
  <w:comment w:id="75" w:author="Neil, Jordan M (HSC)" w:date="2022-01-03T14:10:00Z" w:initials="NJM(">
    <w:p w14:paraId="6C4F1FD3" w14:textId="2A5B7808" w:rsidR="00133E6E" w:rsidRDefault="00133E6E">
      <w:pPr>
        <w:pStyle w:val="CommentText"/>
      </w:pPr>
      <w:r>
        <w:rPr>
          <w:rStyle w:val="CommentReference"/>
        </w:rPr>
        <w:annotationRef/>
      </w:r>
      <w:r>
        <w:t>Cited your JMIR protocol paper</w:t>
      </w:r>
    </w:p>
  </w:comment>
  <w:comment w:id="83" w:author="Neil, Jordan M (HSC)" w:date="2021-06-02T10:20:00Z" w:initials="NJM(">
    <w:p w14:paraId="49C897E8" w14:textId="250CFC06" w:rsidR="00133E6E" w:rsidRDefault="00133E6E">
      <w:pPr>
        <w:pStyle w:val="CommentText"/>
      </w:pPr>
      <w:r>
        <w:rPr>
          <w:rStyle w:val="CommentReference"/>
        </w:rPr>
        <w:annotationRef/>
      </w:r>
      <w:r>
        <w:t>This para jumps to homeless should we change to RIHA?</w:t>
      </w:r>
    </w:p>
  </w:comment>
  <w:comment w:id="84" w:author="Neil, Jordan M (HSC)" w:date="2021-11-19T12:22:00Z" w:initials="NJM(">
    <w:p w14:paraId="1BD37FB7" w14:textId="4E0B3F5C" w:rsidR="00133E6E" w:rsidRDefault="00133E6E">
      <w:pPr>
        <w:pStyle w:val="CommentText"/>
      </w:pPr>
      <w:r>
        <w:rPr>
          <w:rStyle w:val="CommentReference"/>
        </w:rPr>
        <w:annotationRef/>
      </w:r>
      <w:r>
        <w:t xml:space="preserve">Do we have more studies to cite regarding RIHA specifically? If not, should this be individuals experience homelessness more generally? This section is light. </w:t>
      </w:r>
    </w:p>
  </w:comment>
  <w:comment w:id="85" w:author="Neil, Jordan M (HSC)" w:date="2021-12-23T20:42:00Z" w:initials="NJM(">
    <w:p w14:paraId="058C5CFC" w14:textId="13F1F4F3" w:rsidR="00133E6E" w:rsidRPr="000B2D4B" w:rsidRDefault="00133E6E" w:rsidP="00EC76C1">
      <w:pPr>
        <w:pStyle w:val="ListParagraph"/>
        <w:numPr>
          <w:ilvl w:val="0"/>
          <w:numId w:val="1"/>
        </w:numPr>
        <w:spacing w:after="0" w:line="240" w:lineRule="auto"/>
        <w:rPr>
          <w:rFonts w:ascii="Times New Roman" w:hAnsi="Times New Roman" w:cs="Times New Roman"/>
          <w:color w:val="000000"/>
          <w:sz w:val="24"/>
          <w:szCs w:val="24"/>
          <w:highlight w:val="yellow"/>
        </w:rPr>
      </w:pPr>
      <w:r>
        <w:rPr>
          <w:rStyle w:val="CommentReference"/>
        </w:rPr>
        <w:annotationRef/>
      </w:r>
      <w:r>
        <w:t xml:space="preserve">These are </w:t>
      </w:r>
      <w:proofErr w:type="gramStart"/>
      <w:r>
        <w:t>cites</w:t>
      </w:r>
      <w:proofErr w:type="gramEnd"/>
      <w:r>
        <w:t xml:space="preserve"> Michael wants to use. How much detail do we want to provide? Do we want to describe the parent study? I’m not sure if flows. </w:t>
      </w:r>
      <w:r>
        <w:br/>
      </w:r>
      <w:r>
        <w:br/>
        <w:t xml:space="preserve"> </w:t>
      </w:r>
      <w:proofErr w:type="spellStart"/>
      <w:r w:rsidRPr="000B2D4B">
        <w:rPr>
          <w:rFonts w:ascii="Times New Roman" w:hAnsi="Times New Roman" w:cs="Times New Roman"/>
          <w:sz w:val="24"/>
          <w:szCs w:val="24"/>
        </w:rPr>
        <w:t>Suchting</w:t>
      </w:r>
      <w:proofErr w:type="spellEnd"/>
      <w:r w:rsidRPr="000B2D4B">
        <w:rPr>
          <w:rFonts w:ascii="Times New Roman" w:hAnsi="Times New Roman" w:cs="Times New Roman"/>
          <w:sz w:val="24"/>
          <w:szCs w:val="24"/>
        </w:rPr>
        <w:t xml:space="preserve">, R., </w:t>
      </w:r>
      <w:proofErr w:type="spellStart"/>
      <w:r w:rsidRPr="000B2D4B">
        <w:rPr>
          <w:rFonts w:ascii="Times New Roman" w:hAnsi="Times New Roman" w:cs="Times New Roman"/>
          <w:b/>
          <w:sz w:val="24"/>
          <w:szCs w:val="24"/>
        </w:rPr>
        <w:t>Businelle</w:t>
      </w:r>
      <w:proofErr w:type="spellEnd"/>
      <w:r w:rsidRPr="000B2D4B">
        <w:rPr>
          <w:rFonts w:ascii="Times New Roman" w:hAnsi="Times New Roman" w:cs="Times New Roman"/>
          <w:b/>
          <w:sz w:val="24"/>
          <w:szCs w:val="24"/>
        </w:rPr>
        <w:t>, M. S.</w:t>
      </w:r>
      <w:r w:rsidRPr="000B2D4B">
        <w:rPr>
          <w:rFonts w:ascii="Times New Roman" w:hAnsi="Times New Roman" w:cs="Times New Roman"/>
          <w:sz w:val="24"/>
          <w:szCs w:val="24"/>
        </w:rPr>
        <w:t xml:space="preserve">, Hwang, S. W., </w:t>
      </w:r>
      <w:proofErr w:type="spellStart"/>
      <w:r w:rsidRPr="000B2D4B">
        <w:rPr>
          <w:rFonts w:ascii="Times New Roman" w:hAnsi="Times New Roman" w:cs="Times New Roman"/>
          <w:sz w:val="24"/>
          <w:szCs w:val="24"/>
        </w:rPr>
        <w:t>Padhye</w:t>
      </w:r>
      <w:proofErr w:type="spellEnd"/>
      <w:r w:rsidRPr="000B2D4B">
        <w:rPr>
          <w:rFonts w:ascii="Times New Roman" w:hAnsi="Times New Roman" w:cs="Times New Roman"/>
          <w:sz w:val="24"/>
          <w:szCs w:val="24"/>
        </w:rPr>
        <w:t>, N. S., Yang, Y., Santa-Maria, D. M. (</w:t>
      </w:r>
      <w:r w:rsidRPr="000B2D4B">
        <w:rPr>
          <w:rFonts w:ascii="Times New Roman" w:hAnsi="Times New Roman" w:cs="Times New Roman"/>
          <w:sz w:val="24"/>
          <w:szCs w:val="24"/>
          <w:highlight w:val="green"/>
        </w:rPr>
        <w:t>2020).</w:t>
      </w:r>
      <w:r w:rsidRPr="000B2D4B">
        <w:rPr>
          <w:rFonts w:ascii="Times New Roman" w:hAnsi="Times New Roman" w:cs="Times New Roman"/>
          <w:sz w:val="24"/>
          <w:szCs w:val="24"/>
        </w:rPr>
        <w:t xml:space="preserve"> Predicting daily sheltering arrangements among youth experiencing homelessness using diary measurements collected by ecological momentary assessment. </w:t>
      </w:r>
      <w:r w:rsidRPr="000B2D4B">
        <w:rPr>
          <w:rFonts w:ascii="Times New Roman" w:hAnsi="Times New Roman" w:cs="Times New Roman"/>
          <w:i/>
          <w:sz w:val="24"/>
          <w:szCs w:val="24"/>
        </w:rPr>
        <w:t>International Journal of Environmental Research and Public Health</w:t>
      </w:r>
      <w:r w:rsidRPr="000B2D4B">
        <w:rPr>
          <w:rFonts w:ascii="Times New Roman" w:hAnsi="Times New Roman" w:cs="Times New Roman"/>
          <w:i/>
          <w:sz w:val="24"/>
          <w:szCs w:val="24"/>
          <w:highlight w:val="green"/>
        </w:rPr>
        <w:t>, 17</w:t>
      </w:r>
      <w:r w:rsidRPr="000B2D4B">
        <w:rPr>
          <w:rFonts w:ascii="Times New Roman" w:hAnsi="Times New Roman" w:cs="Times New Roman"/>
          <w:sz w:val="24"/>
          <w:szCs w:val="24"/>
          <w:highlight w:val="green"/>
        </w:rPr>
        <w:t>, 6873.</w:t>
      </w:r>
      <w:r w:rsidRPr="000B2D4B">
        <w:rPr>
          <w:rFonts w:ascii="Times New Roman" w:hAnsi="Times New Roman" w:cs="Times New Roman"/>
          <w:sz w:val="24"/>
          <w:szCs w:val="24"/>
        </w:rPr>
        <w:t xml:space="preserve"> </w:t>
      </w:r>
      <w:hyperlink r:id="rId3" w:history="1">
        <w:r w:rsidRPr="000B2D4B">
          <w:rPr>
            <w:rStyle w:val="Hyperlink"/>
            <w:rFonts w:ascii="Times New Roman" w:hAnsi="Times New Roman" w:cs="Times New Roman"/>
            <w:sz w:val="24"/>
            <w:szCs w:val="24"/>
          </w:rPr>
          <w:t>https://doi.org/10.3390/ijerph17186873</w:t>
        </w:r>
      </w:hyperlink>
      <w:r w:rsidRPr="000B2D4B">
        <w:rPr>
          <w:rFonts w:ascii="Times New Roman" w:hAnsi="Times New Roman" w:cs="Times New Roman"/>
          <w:sz w:val="24"/>
          <w:szCs w:val="24"/>
        </w:rPr>
        <w:t xml:space="preserve">  </w:t>
      </w:r>
    </w:p>
    <w:p w14:paraId="74D7EC3C" w14:textId="77777777" w:rsidR="00133E6E" w:rsidRPr="000B2D4B" w:rsidRDefault="00133E6E" w:rsidP="00EC76C1">
      <w:pPr>
        <w:pStyle w:val="CommentText"/>
        <w:rPr>
          <w:rFonts w:ascii="Times New Roman" w:hAnsi="Times New Roman" w:cs="Times New Roman"/>
          <w:sz w:val="24"/>
          <w:szCs w:val="24"/>
        </w:rPr>
      </w:pPr>
    </w:p>
    <w:p w14:paraId="1A8EBEF2" w14:textId="77777777" w:rsidR="00133E6E" w:rsidRPr="000B2D4B" w:rsidRDefault="00133E6E" w:rsidP="00EC76C1">
      <w:pPr>
        <w:pStyle w:val="CommentText"/>
        <w:rPr>
          <w:rFonts w:ascii="Times New Roman" w:hAnsi="Times New Roman" w:cs="Times New Roman"/>
          <w:color w:val="000000"/>
          <w:sz w:val="24"/>
          <w:szCs w:val="24"/>
        </w:rPr>
      </w:pPr>
      <w:proofErr w:type="spellStart"/>
      <w:r w:rsidRPr="000B2D4B">
        <w:rPr>
          <w:rFonts w:ascii="Times New Roman" w:hAnsi="Times New Roman" w:cs="Times New Roman"/>
          <w:b/>
          <w:color w:val="000000"/>
          <w:sz w:val="24"/>
          <w:szCs w:val="24"/>
        </w:rPr>
        <w:t>Businelle</w:t>
      </w:r>
      <w:proofErr w:type="spellEnd"/>
      <w:r w:rsidRPr="000B2D4B">
        <w:rPr>
          <w:rFonts w:ascii="Times New Roman" w:hAnsi="Times New Roman" w:cs="Times New Roman"/>
          <w:b/>
          <w:color w:val="000000"/>
          <w:sz w:val="24"/>
          <w:szCs w:val="24"/>
        </w:rPr>
        <w:t>, M. S.</w:t>
      </w:r>
      <w:r w:rsidRPr="000B2D4B">
        <w:rPr>
          <w:rFonts w:ascii="Times New Roman" w:hAnsi="Times New Roman" w:cs="Times New Roman"/>
          <w:color w:val="000000"/>
          <w:sz w:val="24"/>
          <w:szCs w:val="24"/>
        </w:rPr>
        <w:t xml:space="preserve"> (co-first author), Walters, S. (co-first author), Mun, E-Y, Kirchner, T. R., *Hébert, E. T., &amp; Li, X. (2020). Reducing Drinking Among People Experiencing Homelessness: Protocol for the Development and Testing of a Just-in-Time Adaptive Intervention. </w:t>
      </w:r>
      <w:r w:rsidRPr="000B2D4B">
        <w:rPr>
          <w:rFonts w:ascii="Times New Roman" w:hAnsi="Times New Roman" w:cs="Times New Roman"/>
          <w:i/>
          <w:color w:val="000000"/>
          <w:sz w:val="24"/>
          <w:szCs w:val="24"/>
        </w:rPr>
        <w:t xml:space="preserve">JMIR Research Protocols, 9, </w:t>
      </w:r>
      <w:r w:rsidRPr="000B2D4B">
        <w:rPr>
          <w:rFonts w:ascii="Times New Roman" w:hAnsi="Times New Roman" w:cs="Times New Roman"/>
          <w:color w:val="000000"/>
          <w:sz w:val="24"/>
          <w:szCs w:val="24"/>
        </w:rPr>
        <w:t>e15610. PMCID: 7193437</w:t>
      </w:r>
    </w:p>
    <w:p w14:paraId="71401B35" w14:textId="77777777" w:rsidR="00133E6E" w:rsidRPr="000B2D4B" w:rsidRDefault="00133E6E" w:rsidP="00EC76C1">
      <w:pPr>
        <w:pStyle w:val="CommentText"/>
        <w:rPr>
          <w:rFonts w:ascii="Times New Roman" w:hAnsi="Times New Roman" w:cs="Times New Roman"/>
          <w:sz w:val="24"/>
          <w:szCs w:val="24"/>
        </w:rPr>
      </w:pPr>
    </w:p>
    <w:p w14:paraId="4360C387" w14:textId="77777777" w:rsidR="00133E6E" w:rsidRPr="000B2D4B" w:rsidRDefault="00133E6E" w:rsidP="00EC76C1">
      <w:pPr>
        <w:pStyle w:val="ListParagraph"/>
        <w:numPr>
          <w:ilvl w:val="0"/>
          <w:numId w:val="1"/>
        </w:numPr>
        <w:spacing w:after="0" w:line="240" w:lineRule="auto"/>
        <w:rPr>
          <w:rFonts w:ascii="Times New Roman" w:hAnsi="Times New Roman" w:cs="Times New Roman"/>
          <w:color w:val="000000"/>
          <w:sz w:val="24"/>
          <w:szCs w:val="24"/>
        </w:rPr>
      </w:pPr>
      <w:proofErr w:type="spellStart"/>
      <w:r w:rsidRPr="000B2D4B">
        <w:rPr>
          <w:rFonts w:ascii="Times New Roman" w:hAnsi="Times New Roman" w:cs="Times New Roman"/>
          <w:b/>
          <w:bCs/>
          <w:sz w:val="24"/>
          <w:szCs w:val="24"/>
        </w:rPr>
        <w:t>Businelle</w:t>
      </w:r>
      <w:proofErr w:type="spellEnd"/>
      <w:r w:rsidRPr="000B2D4B">
        <w:rPr>
          <w:rFonts w:ascii="Times New Roman" w:hAnsi="Times New Roman" w:cs="Times New Roman"/>
          <w:b/>
          <w:bCs/>
          <w:sz w:val="24"/>
          <w:szCs w:val="24"/>
        </w:rPr>
        <w:t xml:space="preserve">, M. S. </w:t>
      </w:r>
      <w:r w:rsidRPr="000B2D4B">
        <w:rPr>
          <w:rFonts w:ascii="Times New Roman" w:hAnsi="Times New Roman" w:cs="Times New Roman"/>
          <w:bCs/>
          <w:sz w:val="24"/>
          <w:szCs w:val="24"/>
        </w:rPr>
        <w:t xml:space="preserve">(Co-First Author), </w:t>
      </w:r>
      <w:proofErr w:type="spellStart"/>
      <w:r w:rsidRPr="000B2D4B">
        <w:rPr>
          <w:rFonts w:ascii="Times New Roman" w:hAnsi="Times New Roman" w:cs="Times New Roman"/>
          <w:bCs/>
          <w:sz w:val="24"/>
          <w:szCs w:val="24"/>
        </w:rPr>
        <w:t>Reingle</w:t>
      </w:r>
      <w:proofErr w:type="spellEnd"/>
      <w:r w:rsidRPr="000B2D4B">
        <w:rPr>
          <w:rFonts w:ascii="Times New Roman" w:hAnsi="Times New Roman" w:cs="Times New Roman"/>
          <w:bCs/>
          <w:sz w:val="24"/>
          <w:szCs w:val="24"/>
        </w:rPr>
        <w:t xml:space="preserve"> Gonzalez, J. M. (Co-First Author), </w:t>
      </w:r>
      <w:proofErr w:type="spellStart"/>
      <w:r w:rsidRPr="000B2D4B">
        <w:rPr>
          <w:rFonts w:ascii="Times New Roman" w:hAnsi="Times New Roman" w:cs="Times New Roman"/>
          <w:bCs/>
          <w:sz w:val="24"/>
          <w:szCs w:val="24"/>
        </w:rPr>
        <w:t>Kendzor</w:t>
      </w:r>
      <w:proofErr w:type="spellEnd"/>
      <w:r w:rsidRPr="000B2D4B">
        <w:rPr>
          <w:rFonts w:ascii="Times New Roman" w:hAnsi="Times New Roman" w:cs="Times New Roman"/>
          <w:bCs/>
          <w:sz w:val="24"/>
          <w:szCs w:val="24"/>
        </w:rPr>
        <w:t xml:space="preserve">, D. E., </w:t>
      </w:r>
      <w:proofErr w:type="spellStart"/>
      <w:r w:rsidRPr="000B2D4B">
        <w:rPr>
          <w:rFonts w:ascii="Times New Roman" w:hAnsi="Times New Roman" w:cs="Times New Roman"/>
          <w:bCs/>
          <w:sz w:val="24"/>
          <w:szCs w:val="24"/>
        </w:rPr>
        <w:t>Staton</w:t>
      </w:r>
      <w:proofErr w:type="spellEnd"/>
      <w:r w:rsidRPr="000B2D4B">
        <w:rPr>
          <w:rFonts w:ascii="Times New Roman" w:hAnsi="Times New Roman" w:cs="Times New Roman"/>
          <w:bCs/>
          <w:sz w:val="24"/>
          <w:szCs w:val="24"/>
        </w:rPr>
        <w:t xml:space="preserve">, M., North, C. S., &amp; Swartz, M. D. (2018). Using mHealth to increase treatment utilization among recently incarcerated homeless adults (Link2Care): Protocol for a randomized controlled trial. </w:t>
      </w:r>
      <w:r w:rsidRPr="000B2D4B">
        <w:rPr>
          <w:rFonts w:ascii="Times New Roman" w:hAnsi="Times New Roman" w:cs="Times New Roman"/>
          <w:bCs/>
          <w:i/>
          <w:sz w:val="24"/>
          <w:szCs w:val="24"/>
        </w:rPr>
        <w:t>JMIR Research Protocols, 7</w:t>
      </w:r>
      <w:r w:rsidRPr="000B2D4B">
        <w:rPr>
          <w:rFonts w:ascii="Times New Roman" w:hAnsi="Times New Roman" w:cs="Times New Roman"/>
          <w:bCs/>
          <w:sz w:val="24"/>
          <w:szCs w:val="24"/>
        </w:rPr>
        <w:t>, e151. PMC6008513</w:t>
      </w:r>
    </w:p>
    <w:p w14:paraId="7239F4DF" w14:textId="77777777" w:rsidR="00133E6E" w:rsidRPr="000B2D4B" w:rsidRDefault="00133E6E" w:rsidP="00EC76C1">
      <w:pPr>
        <w:pStyle w:val="CommentText"/>
        <w:rPr>
          <w:rFonts w:ascii="Times New Roman" w:hAnsi="Times New Roman" w:cs="Times New Roman"/>
          <w:sz w:val="24"/>
          <w:szCs w:val="24"/>
        </w:rPr>
      </w:pPr>
    </w:p>
    <w:p w14:paraId="3473FF41" w14:textId="77777777" w:rsidR="00133E6E" w:rsidRPr="000B2D4B" w:rsidRDefault="00133E6E" w:rsidP="00EC76C1">
      <w:pPr>
        <w:pStyle w:val="ListParagraph"/>
        <w:numPr>
          <w:ilvl w:val="0"/>
          <w:numId w:val="1"/>
        </w:numPr>
        <w:spacing w:after="0" w:line="240" w:lineRule="auto"/>
        <w:rPr>
          <w:rFonts w:ascii="Times New Roman" w:hAnsi="Times New Roman" w:cs="Times New Roman"/>
          <w:color w:val="000000"/>
          <w:sz w:val="24"/>
          <w:szCs w:val="24"/>
        </w:rPr>
      </w:pPr>
      <w:r w:rsidRPr="000B2D4B">
        <w:rPr>
          <w:rFonts w:ascii="Times New Roman" w:hAnsi="Times New Roman" w:cs="Times New Roman"/>
          <w:color w:val="000000"/>
          <w:sz w:val="24"/>
          <w:szCs w:val="24"/>
        </w:rPr>
        <w:t xml:space="preserve">Santa Maria, D., </w:t>
      </w:r>
      <w:proofErr w:type="spellStart"/>
      <w:r w:rsidRPr="000B2D4B">
        <w:rPr>
          <w:rFonts w:ascii="Times New Roman" w:hAnsi="Times New Roman" w:cs="Times New Roman"/>
          <w:color w:val="000000"/>
          <w:sz w:val="24"/>
          <w:szCs w:val="24"/>
        </w:rPr>
        <w:t>Padhye</w:t>
      </w:r>
      <w:proofErr w:type="spellEnd"/>
      <w:r w:rsidRPr="000B2D4B">
        <w:rPr>
          <w:rFonts w:ascii="Times New Roman" w:hAnsi="Times New Roman" w:cs="Times New Roman"/>
          <w:color w:val="000000"/>
          <w:sz w:val="24"/>
          <w:szCs w:val="24"/>
        </w:rPr>
        <w:t xml:space="preserve">, N., Yang, Y., Gallardo, K., &amp; </w:t>
      </w:r>
      <w:proofErr w:type="spellStart"/>
      <w:r w:rsidRPr="000B2D4B">
        <w:rPr>
          <w:rFonts w:ascii="Times New Roman" w:hAnsi="Times New Roman" w:cs="Times New Roman"/>
          <w:b/>
          <w:color w:val="000000"/>
          <w:sz w:val="24"/>
          <w:szCs w:val="24"/>
        </w:rPr>
        <w:t>Businelle</w:t>
      </w:r>
      <w:proofErr w:type="spellEnd"/>
      <w:r w:rsidRPr="000B2D4B">
        <w:rPr>
          <w:rFonts w:ascii="Times New Roman" w:hAnsi="Times New Roman" w:cs="Times New Roman"/>
          <w:b/>
          <w:color w:val="000000"/>
          <w:sz w:val="24"/>
          <w:szCs w:val="24"/>
        </w:rPr>
        <w:t>, M.</w:t>
      </w:r>
      <w:r w:rsidRPr="000B2D4B">
        <w:rPr>
          <w:rFonts w:ascii="Times New Roman" w:hAnsi="Times New Roman" w:cs="Times New Roman"/>
          <w:color w:val="000000"/>
          <w:sz w:val="24"/>
          <w:szCs w:val="24"/>
        </w:rPr>
        <w:t xml:space="preserve"> (2018). Predicting sexual behaviors among homeless young adults using ecological momentary assessment: Results of Project Youth EMA. </w:t>
      </w:r>
      <w:r w:rsidRPr="000B2D4B">
        <w:rPr>
          <w:rFonts w:ascii="Times New Roman" w:hAnsi="Times New Roman" w:cs="Times New Roman"/>
          <w:i/>
          <w:color w:val="000000"/>
          <w:sz w:val="24"/>
          <w:szCs w:val="24"/>
        </w:rPr>
        <w:t>Journal of Medical Internet Research Public Health and Surveillance</w:t>
      </w:r>
      <w:r w:rsidRPr="000B2D4B">
        <w:rPr>
          <w:rFonts w:ascii="Times New Roman" w:hAnsi="Times New Roman" w:cs="Times New Roman"/>
          <w:color w:val="000000"/>
          <w:sz w:val="24"/>
          <w:szCs w:val="24"/>
        </w:rPr>
        <w:t>, 10, e39.    PMC5915668</w:t>
      </w:r>
    </w:p>
    <w:p w14:paraId="61143E59" w14:textId="77777777" w:rsidR="00133E6E" w:rsidRPr="000B2D4B" w:rsidRDefault="00133E6E" w:rsidP="00EC76C1">
      <w:pPr>
        <w:pStyle w:val="ListParagraph"/>
        <w:numPr>
          <w:ilvl w:val="0"/>
          <w:numId w:val="1"/>
        </w:numPr>
        <w:spacing w:after="0" w:line="240" w:lineRule="auto"/>
        <w:rPr>
          <w:rFonts w:ascii="Times New Roman" w:hAnsi="Times New Roman" w:cs="Times New Roman"/>
          <w:color w:val="000000"/>
          <w:sz w:val="24"/>
          <w:szCs w:val="24"/>
        </w:rPr>
      </w:pPr>
      <w:r w:rsidRPr="000B2D4B">
        <w:rPr>
          <w:rFonts w:ascii="Times New Roman" w:hAnsi="Times New Roman" w:cs="Times New Roman"/>
          <w:color w:val="000000"/>
          <w:sz w:val="24"/>
          <w:szCs w:val="24"/>
        </w:rPr>
        <w:t xml:space="preserve">Santa Maria, D., </w:t>
      </w:r>
      <w:proofErr w:type="spellStart"/>
      <w:r w:rsidRPr="000B2D4B">
        <w:rPr>
          <w:rFonts w:ascii="Times New Roman" w:hAnsi="Times New Roman" w:cs="Times New Roman"/>
          <w:color w:val="000000"/>
          <w:sz w:val="24"/>
          <w:szCs w:val="24"/>
        </w:rPr>
        <w:t>Padhye</w:t>
      </w:r>
      <w:proofErr w:type="spellEnd"/>
      <w:r w:rsidRPr="000B2D4B">
        <w:rPr>
          <w:rFonts w:ascii="Times New Roman" w:hAnsi="Times New Roman" w:cs="Times New Roman"/>
          <w:color w:val="000000"/>
          <w:sz w:val="24"/>
          <w:szCs w:val="24"/>
        </w:rPr>
        <w:t xml:space="preserve">, N. S., Yang, Y., Gallardo, K. G., Santos, G. M., Jung, J. &amp; </w:t>
      </w:r>
      <w:r w:rsidRPr="000B2D4B">
        <w:rPr>
          <w:rFonts w:ascii="Times New Roman" w:hAnsi="Times New Roman" w:cs="Times New Roman"/>
          <w:sz w:val="24"/>
          <w:szCs w:val="24"/>
          <w:vertAlign w:val="superscript"/>
        </w:rPr>
        <w:t>§</w:t>
      </w:r>
      <w:proofErr w:type="spellStart"/>
      <w:r w:rsidRPr="000B2D4B">
        <w:rPr>
          <w:rFonts w:ascii="Times New Roman" w:hAnsi="Times New Roman" w:cs="Times New Roman"/>
          <w:b/>
          <w:color w:val="000000"/>
          <w:sz w:val="24"/>
          <w:szCs w:val="24"/>
        </w:rPr>
        <w:t>Businelle</w:t>
      </w:r>
      <w:proofErr w:type="spellEnd"/>
      <w:r w:rsidRPr="000B2D4B">
        <w:rPr>
          <w:rFonts w:ascii="Times New Roman" w:hAnsi="Times New Roman" w:cs="Times New Roman"/>
          <w:b/>
          <w:color w:val="000000"/>
          <w:sz w:val="24"/>
          <w:szCs w:val="24"/>
        </w:rPr>
        <w:t>, M. S.</w:t>
      </w:r>
      <w:r w:rsidRPr="000B2D4B">
        <w:rPr>
          <w:rFonts w:ascii="Times New Roman" w:hAnsi="Times New Roman" w:cs="Times New Roman"/>
          <w:color w:val="000000"/>
          <w:sz w:val="24"/>
          <w:szCs w:val="24"/>
        </w:rPr>
        <w:t xml:space="preserve"> (2018). Drug use patterns and predictors among homeless youth: Results of an ecological momentary assessment. </w:t>
      </w:r>
      <w:r w:rsidRPr="000B2D4B">
        <w:rPr>
          <w:rFonts w:ascii="Times New Roman" w:hAnsi="Times New Roman" w:cs="Times New Roman"/>
          <w:i/>
          <w:color w:val="000000"/>
          <w:sz w:val="24"/>
          <w:szCs w:val="24"/>
        </w:rPr>
        <w:t>The American Journal of Drug and Alcohol Abuse, 44</w:t>
      </w:r>
      <w:r w:rsidRPr="000B2D4B">
        <w:rPr>
          <w:rFonts w:ascii="Times New Roman" w:hAnsi="Times New Roman" w:cs="Times New Roman"/>
          <w:color w:val="000000"/>
          <w:sz w:val="24"/>
          <w:szCs w:val="24"/>
        </w:rPr>
        <w:t>, 551-560. DOI: 10.1080/00952990.2017.1407328</w:t>
      </w:r>
    </w:p>
    <w:p w14:paraId="60A8BF16" w14:textId="77777777" w:rsidR="00133E6E" w:rsidRPr="000B2D4B" w:rsidRDefault="00133E6E" w:rsidP="00EC76C1">
      <w:pPr>
        <w:spacing w:after="0" w:line="240" w:lineRule="auto"/>
        <w:rPr>
          <w:rFonts w:ascii="Times New Roman" w:hAnsi="Times New Roman" w:cs="Times New Roman"/>
          <w:color w:val="000000"/>
          <w:sz w:val="24"/>
          <w:szCs w:val="24"/>
        </w:rPr>
      </w:pPr>
    </w:p>
    <w:p w14:paraId="31516218" w14:textId="44B79844" w:rsidR="00133E6E" w:rsidRDefault="00133E6E" w:rsidP="00EC76C1">
      <w:pPr>
        <w:pStyle w:val="CommentText"/>
      </w:pPr>
      <w:proofErr w:type="spellStart"/>
      <w:r w:rsidRPr="000B2D4B">
        <w:rPr>
          <w:rFonts w:ascii="Times New Roman" w:hAnsi="Times New Roman" w:cs="Times New Roman"/>
          <w:b/>
          <w:sz w:val="24"/>
          <w:szCs w:val="24"/>
        </w:rPr>
        <w:t>Businelle</w:t>
      </w:r>
      <w:proofErr w:type="spellEnd"/>
      <w:r w:rsidRPr="000B2D4B">
        <w:rPr>
          <w:rFonts w:ascii="Times New Roman" w:hAnsi="Times New Roman" w:cs="Times New Roman"/>
          <w:b/>
          <w:sz w:val="24"/>
          <w:szCs w:val="24"/>
        </w:rPr>
        <w:t>, M. S.</w:t>
      </w:r>
      <w:r w:rsidRPr="000B2D4B">
        <w:rPr>
          <w:rFonts w:ascii="Times New Roman" w:hAnsi="Times New Roman" w:cs="Times New Roman"/>
          <w:sz w:val="24"/>
          <w:szCs w:val="24"/>
        </w:rPr>
        <w:t xml:space="preserve">, *Ma, P., </w:t>
      </w:r>
      <w:proofErr w:type="spellStart"/>
      <w:r w:rsidRPr="000B2D4B">
        <w:rPr>
          <w:rFonts w:ascii="Times New Roman" w:hAnsi="Times New Roman" w:cs="Times New Roman"/>
          <w:sz w:val="24"/>
          <w:szCs w:val="24"/>
        </w:rPr>
        <w:t>Kendzor</w:t>
      </w:r>
      <w:proofErr w:type="spellEnd"/>
      <w:r w:rsidRPr="000B2D4B">
        <w:rPr>
          <w:rFonts w:ascii="Times New Roman" w:hAnsi="Times New Roman" w:cs="Times New Roman"/>
          <w:sz w:val="24"/>
          <w:szCs w:val="24"/>
        </w:rPr>
        <w:t xml:space="preserve">, D. E., Reitzel, L. R., Chen, M., Lam, C., Bernstein, I., &amp; Wetter, D. W. (2014). Predicting quit attempts among homeless smokers seeking cessation treatment: An ecological momentary assessment study. </w:t>
      </w:r>
      <w:r w:rsidRPr="000B2D4B">
        <w:rPr>
          <w:rFonts w:ascii="Times New Roman" w:hAnsi="Times New Roman" w:cs="Times New Roman"/>
          <w:i/>
          <w:sz w:val="24"/>
          <w:szCs w:val="24"/>
        </w:rPr>
        <w:t>Nicotine &amp; Tobacco Research, 16</w:t>
      </w:r>
      <w:r w:rsidRPr="000B2D4B">
        <w:rPr>
          <w:rFonts w:ascii="Times New Roman" w:hAnsi="Times New Roman" w:cs="Times New Roman"/>
          <w:sz w:val="24"/>
          <w:szCs w:val="24"/>
        </w:rPr>
        <w:t>, 1371-1378. (PMC4207873)</w:t>
      </w:r>
    </w:p>
  </w:comment>
  <w:comment w:id="89" w:author="Businelle, Michael S (HSC)" w:date="2021-12-24T10:10:00Z" w:initials="BMS(">
    <w:p w14:paraId="252E4EDE" w14:textId="049706F0" w:rsidR="00133E6E" w:rsidRDefault="00133E6E">
      <w:pPr>
        <w:pStyle w:val="CommentText"/>
      </w:pPr>
      <w:r>
        <w:rPr>
          <w:rStyle w:val="CommentReference"/>
        </w:rPr>
        <w:annotationRef/>
      </w:r>
      <w:r>
        <w:t>Do these citations actually support this statement?</w:t>
      </w:r>
    </w:p>
  </w:comment>
  <w:comment w:id="91" w:author="Businelle, Michael S (HSC)" w:date="2021-12-24T09:29:00Z" w:initials="BMS(">
    <w:p w14:paraId="53504B99" w14:textId="71D52DD0" w:rsidR="00133E6E" w:rsidRDefault="00133E6E">
      <w:pPr>
        <w:pStyle w:val="CommentText"/>
      </w:pPr>
      <w:r>
        <w:rPr>
          <w:rStyle w:val="CommentReference"/>
        </w:rPr>
        <w:annotationRef/>
      </w:r>
      <w:r>
        <w:t>Add citation here</w:t>
      </w:r>
    </w:p>
  </w:comment>
  <w:comment w:id="93" w:author="Businelle, Michael S (HSC)" w:date="2021-12-24T09:31:00Z" w:initials="BMS(">
    <w:p w14:paraId="02B9FC2D" w14:textId="0E9A910A" w:rsidR="00133E6E" w:rsidRDefault="00133E6E">
      <w:pPr>
        <w:pStyle w:val="CommentText"/>
      </w:pPr>
      <w:r>
        <w:rPr>
          <w:rStyle w:val="CommentReference"/>
        </w:rPr>
        <w:annotationRef/>
      </w:r>
      <w:r>
        <w:t>cite</w:t>
      </w:r>
    </w:p>
  </w:comment>
  <w:comment w:id="103" w:author="Neil, Jordan M (HSC)" w:date="2021-11-19T12:38:00Z" w:initials="NJM(">
    <w:p w14:paraId="3CD5EE53" w14:textId="77777777" w:rsidR="00133E6E" w:rsidRDefault="00133E6E" w:rsidP="00153FB9">
      <w:r>
        <w:rPr>
          <w:rStyle w:val="CommentReference"/>
        </w:rPr>
        <w:annotationRef/>
      </w:r>
      <w:r>
        <w:t>Cites: References:</w:t>
      </w:r>
    </w:p>
    <w:p w14:paraId="7624C562" w14:textId="77777777" w:rsidR="00133E6E" w:rsidRDefault="00133E6E" w:rsidP="00153FB9"/>
    <w:p w14:paraId="7BB53BA1" w14:textId="77777777" w:rsidR="00133E6E" w:rsidRDefault="00133E6E" w:rsidP="00153FB9">
      <w:r>
        <w:t xml:space="preserve">R Core Team (2021). R: A language and environment for statistical computing. R Foundation for Statistical Computing, Vienna, Austria. </w:t>
      </w:r>
      <w:hyperlink r:id="rId4" w:history="1">
        <w:r w:rsidRPr="006641E3">
          <w:rPr>
            <w:rStyle w:val="Hyperlink"/>
          </w:rPr>
          <w:t>https://www.R-project.org/</w:t>
        </w:r>
      </w:hyperlink>
      <w:r>
        <w:t>.</w:t>
      </w:r>
    </w:p>
    <w:p w14:paraId="72BD9994" w14:textId="77777777" w:rsidR="00133E6E" w:rsidRDefault="00133E6E" w:rsidP="00153FB9"/>
    <w:p w14:paraId="6EB9B9F9" w14:textId="77777777" w:rsidR="00133E6E" w:rsidRDefault="00133E6E" w:rsidP="00153FB9">
      <w:r>
        <w:t xml:space="preserve">RStudio Team (2021). RStudio: Integrated Development Environment for R. RStudio, PBC, Boston, MA. </w:t>
      </w:r>
      <w:hyperlink r:id="rId5" w:history="1">
        <w:r w:rsidRPr="006641E3">
          <w:rPr>
            <w:rStyle w:val="Hyperlink"/>
          </w:rPr>
          <w:t>http://www.rstudio.com/</w:t>
        </w:r>
      </w:hyperlink>
      <w:r>
        <w:t>.</w:t>
      </w:r>
    </w:p>
    <w:p w14:paraId="6620855C" w14:textId="77777777" w:rsidR="00133E6E" w:rsidRDefault="00133E6E" w:rsidP="00153FB9"/>
    <w:p w14:paraId="08A8F6AA" w14:textId="77777777" w:rsidR="00133E6E" w:rsidRDefault="00133E6E" w:rsidP="00153FB9">
      <w:r>
        <w:t xml:space="preserve">Brad Cannell (2020). </w:t>
      </w:r>
      <w:proofErr w:type="spellStart"/>
      <w:r>
        <w:t>freqtables</w:t>
      </w:r>
      <w:proofErr w:type="spellEnd"/>
      <w:r>
        <w:t xml:space="preserve">: Make Quick Descriptive Tables for Categorical Variables. R package version 0.1.0. </w:t>
      </w:r>
      <w:hyperlink r:id="rId6" w:history="1">
        <w:r w:rsidRPr="006641E3">
          <w:rPr>
            <w:rStyle w:val="Hyperlink"/>
          </w:rPr>
          <w:t>https://CRAN.R-project.org/package=freqtables</w:t>
        </w:r>
      </w:hyperlink>
      <w:r>
        <w:t>.</w:t>
      </w:r>
    </w:p>
    <w:p w14:paraId="550B7BDF" w14:textId="77777777" w:rsidR="00133E6E" w:rsidRDefault="00133E6E" w:rsidP="00153FB9"/>
    <w:p w14:paraId="349C08FB" w14:textId="77777777" w:rsidR="00133E6E" w:rsidRDefault="00133E6E" w:rsidP="00153FB9">
      <w:r>
        <w:t xml:space="preserve">Brad Cannell (2020). </w:t>
      </w:r>
      <w:proofErr w:type="spellStart"/>
      <w:r>
        <w:t>meantables</w:t>
      </w:r>
      <w:proofErr w:type="spellEnd"/>
      <w:r>
        <w:t xml:space="preserve">: Make Quick Descriptive Tables for Continuous Variables. R package version 0.1.0. </w:t>
      </w:r>
      <w:hyperlink r:id="rId7" w:history="1">
        <w:r w:rsidRPr="006641E3">
          <w:rPr>
            <w:rStyle w:val="Hyperlink"/>
          </w:rPr>
          <w:t>https://CRAN.R-project.org/package=meantables</w:t>
        </w:r>
      </w:hyperlink>
      <w:r>
        <w:t>.</w:t>
      </w:r>
    </w:p>
    <w:p w14:paraId="66F5237D" w14:textId="7DC2FFA2" w:rsidR="00133E6E" w:rsidRDefault="00133E6E">
      <w:pPr>
        <w:pStyle w:val="CommentText"/>
      </w:pPr>
    </w:p>
  </w:comment>
  <w:comment w:id="115" w:author="Neil, Jordan M (HSC)" w:date="2022-01-03T14:45:00Z" w:initials="NJM(">
    <w:p w14:paraId="19A04872" w14:textId="4856553E" w:rsidR="00516DBC" w:rsidRDefault="00516DBC">
      <w:pPr>
        <w:pStyle w:val="CommentText"/>
      </w:pPr>
      <w:r>
        <w:rPr>
          <w:rStyle w:val="CommentReference"/>
        </w:rPr>
        <w:annotationRef/>
      </w:r>
      <w:r>
        <w:t xml:space="preserve">Need to have updated </w:t>
      </w:r>
      <w:proofErr w:type="spellStart"/>
      <w:r>
        <w:t>Mdn</w:t>
      </w:r>
      <w:proofErr w:type="spellEnd"/>
      <w:r>
        <w:t xml:space="preserve"> and IQR numbers</w:t>
      </w:r>
    </w:p>
  </w:comment>
  <w:comment w:id="117" w:author="Businelle, Michael S (HSC)" w:date="2021-12-24T11:19:00Z" w:initials="BMS(">
    <w:p w14:paraId="6C52F11D" w14:textId="3A693898" w:rsidR="00133E6E" w:rsidRDefault="00133E6E">
      <w:pPr>
        <w:pStyle w:val="CommentText"/>
      </w:pPr>
      <w:r>
        <w:rPr>
          <w:rStyle w:val="CommentReference"/>
        </w:rPr>
        <w:annotationRef/>
      </w:r>
      <w:r>
        <w:t>I added this. Added # with no phone in past year to Table 2</w:t>
      </w:r>
    </w:p>
  </w:comment>
  <w:comment w:id="122" w:author="Neil, Jordan M (HSC)" w:date="2021-12-21T23:46:00Z" w:initials="NJM(">
    <w:p w14:paraId="17569C98" w14:textId="046B9F19" w:rsidR="00133E6E" w:rsidRDefault="00133E6E">
      <w:pPr>
        <w:pStyle w:val="CommentText"/>
      </w:pPr>
      <w:r>
        <w:rPr>
          <w:rStyle w:val="CommentReference"/>
        </w:rPr>
        <w:annotationRef/>
      </w:r>
      <w:r>
        <w:t>We lost this from the most recent data report. Do we need?</w:t>
      </w:r>
    </w:p>
  </w:comment>
  <w:comment w:id="123" w:author="Businelle, Michael S (HSC)" w:date="2021-12-24T11:14:00Z" w:initials="BMS(">
    <w:p w14:paraId="32640518" w14:textId="27837BDA" w:rsidR="00133E6E" w:rsidRDefault="00133E6E">
      <w:pPr>
        <w:pStyle w:val="CommentText"/>
      </w:pPr>
      <w:r>
        <w:rPr>
          <w:rStyle w:val="CommentReference"/>
        </w:rPr>
        <w:annotationRef/>
      </w:r>
      <w:r>
        <w:t>Yes, need. Get from Brad</w:t>
      </w:r>
    </w:p>
  </w:comment>
  <w:comment w:id="126" w:author="Neil, Jordan M (HSC)" w:date="2021-12-23T20:13:00Z" w:initials="NJM(">
    <w:p w14:paraId="677FCDB5" w14:textId="360E435D" w:rsidR="00133E6E" w:rsidRDefault="00133E6E">
      <w:pPr>
        <w:pStyle w:val="CommentText"/>
      </w:pPr>
      <w:r>
        <w:rPr>
          <w:rStyle w:val="CommentReference"/>
        </w:rPr>
        <w:annotationRef/>
      </w:r>
      <w:r>
        <w:t>Do not review yet.</w:t>
      </w:r>
    </w:p>
  </w:comment>
  <w:comment w:id="127" w:author="Neil, Jordan M (HSC)" w:date="2021-12-23T20:45:00Z" w:initials="NJM(">
    <w:p w14:paraId="7081B780" w14:textId="57300E1B" w:rsidR="00133E6E" w:rsidRDefault="00133E6E">
      <w:pPr>
        <w:pStyle w:val="CommentText"/>
      </w:pPr>
      <w:r>
        <w:rPr>
          <w:rStyle w:val="CommentReference"/>
        </w:rPr>
        <w:annotationRef/>
      </w:r>
      <w:proofErr w:type="gramStart"/>
      <w:r>
        <w:t>Michael</w:t>
      </w:r>
      <w:proofErr w:type="gramEnd"/>
      <w:r>
        <w:t xml:space="preserve"> can you provide a few bullet point takeaways you’d like me to write up in the disc for this data.</w:t>
      </w:r>
    </w:p>
  </w:comment>
  <w:comment w:id="128" w:author="Businelle, Michael S (HSC)" w:date="2021-12-24T11:27:00Z" w:initials="BMS(">
    <w:p w14:paraId="74CF8067" w14:textId="3685A525" w:rsidR="00133E6E" w:rsidRDefault="00133E6E">
      <w:pPr>
        <w:pStyle w:val="CommentText"/>
      </w:pPr>
      <w:r>
        <w:rPr>
          <w:rStyle w:val="CommentReference"/>
        </w:rPr>
        <w:annotationRef/>
      </w:r>
      <w:r>
        <w:t>See below</w:t>
      </w:r>
    </w:p>
  </w:comment>
  <w:comment w:id="145" w:author="Businelle, Michael S (HSC)" w:date="2021-12-24T11:58:00Z" w:initials="BMS(">
    <w:p w14:paraId="7EB074D8" w14:textId="29CB3B83" w:rsidR="00133E6E" w:rsidRDefault="00133E6E">
      <w:pPr>
        <w:pStyle w:val="CommentText"/>
      </w:pPr>
      <w:r>
        <w:rPr>
          <w:rStyle w:val="CommentReference"/>
        </w:rPr>
        <w:annotationRef/>
      </w:r>
      <w:r>
        <w:t>This is based upon the table below 179/220 use Facebook at least weekly</w:t>
      </w:r>
    </w:p>
  </w:comment>
  <w:comment w:id="146" w:author="Neil, Jordan M (HSC)" w:date="2022-01-03T15:14:00Z" w:initials="NJM(">
    <w:p w14:paraId="12EB6574" w14:textId="14A5FBD9" w:rsidR="008C75C0" w:rsidRDefault="008C75C0">
      <w:pPr>
        <w:pStyle w:val="CommentText"/>
      </w:pPr>
      <w:r>
        <w:rPr>
          <w:rStyle w:val="CommentReference"/>
        </w:rPr>
        <w:annotationRef/>
      </w:r>
      <w:r>
        <w:t>Fine with this. I think reporting %s only is fine for the discussion.</w:t>
      </w:r>
    </w:p>
  </w:comment>
  <w:comment w:id="227" w:author="Neil, Jordan M (HSC)" w:date="2021-12-21T22:25:00Z" w:initials="NJM(">
    <w:p w14:paraId="7B6D329B" w14:textId="77777777" w:rsidR="00133E6E" w:rsidRDefault="00133E6E" w:rsidP="00E870A7">
      <w:pPr>
        <w:pStyle w:val="CommentText"/>
      </w:pPr>
      <w:r>
        <w:rPr>
          <w:rStyle w:val="CommentReference"/>
        </w:rPr>
        <w:annotationRef/>
      </w:r>
      <w:r>
        <w:t>To be consistent, these should both be median and IQR.</w:t>
      </w:r>
    </w:p>
  </w:comment>
  <w:comment w:id="228" w:author="Businelle, Michael S (HSC)" w:date="2021-12-24T11:28:00Z" w:initials="BMS(">
    <w:p w14:paraId="65688A80" w14:textId="77777777" w:rsidR="00133E6E" w:rsidRDefault="00133E6E">
      <w:pPr>
        <w:pStyle w:val="CommentText"/>
      </w:pPr>
      <w:r>
        <w:rPr>
          <w:rStyle w:val="CommentReference"/>
        </w:rPr>
        <w:annotationRef/>
      </w:r>
      <w:r>
        <w:t>Agree need IQR for months homeless and months in jail</w:t>
      </w:r>
    </w:p>
    <w:p w14:paraId="7F6F1D63" w14:textId="77777777" w:rsidR="00133E6E" w:rsidRDefault="00133E6E">
      <w:pPr>
        <w:pStyle w:val="CommentText"/>
      </w:pPr>
    </w:p>
    <w:p w14:paraId="401D4798" w14:textId="648087F0" w:rsidR="00133E6E" w:rsidRDefault="00133E6E">
      <w:pPr>
        <w:pStyle w:val="CommentText"/>
      </w:pPr>
      <w:r>
        <w:t>And report median rather than means</w:t>
      </w:r>
    </w:p>
  </w:comment>
  <w:comment w:id="236" w:author="Neil, Jordan M (HSC)" w:date="2021-12-21T22:32:00Z" w:initials="NJM(">
    <w:p w14:paraId="273B6590" w14:textId="77777777" w:rsidR="00133E6E" w:rsidRDefault="00133E6E" w:rsidP="00E870A7">
      <w:pPr>
        <w:pStyle w:val="CommentText"/>
      </w:pPr>
      <w:r>
        <w:rPr>
          <w:rStyle w:val="CommentReference"/>
        </w:rPr>
        <w:annotationRef/>
      </w:r>
      <w:r>
        <w:t>Is this actively or have previously sought treatment?</w:t>
      </w:r>
    </w:p>
  </w:comment>
  <w:comment w:id="237" w:author="Businelle, Michael S (HSC)" w:date="2021-12-24T11:26:00Z" w:initials="BMS(">
    <w:p w14:paraId="300F8B34" w14:textId="00D05206" w:rsidR="00133E6E" w:rsidRDefault="00133E6E">
      <w:pPr>
        <w:pStyle w:val="CommentText"/>
      </w:pPr>
      <w:r>
        <w:rPr>
          <w:rStyle w:val="CommentReference"/>
        </w:rPr>
        <w:annotationRef/>
      </w:r>
      <w:r>
        <w:t>I modified – question is about current treatment</w:t>
      </w:r>
    </w:p>
  </w:comment>
  <w:comment w:id="239" w:author="Businelle, Michael S (HSC)" w:date="2021-12-24T11:21:00Z" w:initials="BMS(">
    <w:p w14:paraId="3259CDFA" w14:textId="4732D3E1" w:rsidR="00133E6E" w:rsidRDefault="00133E6E">
      <w:pPr>
        <w:pStyle w:val="CommentText"/>
      </w:pPr>
      <w:r>
        <w:rPr>
          <w:rStyle w:val="CommentReference"/>
        </w:rPr>
        <w:annotationRef/>
      </w:r>
      <w:r>
        <w:t>I added this option – no phone in past year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EE5C82" w15:done="0"/>
  <w15:commentEx w15:paraId="0BCA0687" w15:done="0"/>
  <w15:commentEx w15:paraId="496EA503" w15:paraIdParent="0BCA0687" w15:done="0"/>
  <w15:commentEx w15:paraId="354E5C94" w15:done="0"/>
  <w15:commentEx w15:paraId="7B22B058" w15:paraIdParent="354E5C94" w15:done="0"/>
  <w15:commentEx w15:paraId="4C460F56" w15:done="0"/>
  <w15:commentEx w15:paraId="211D0AF4" w15:done="0"/>
  <w15:commentEx w15:paraId="11F94F1B" w15:done="0"/>
  <w15:commentEx w15:paraId="2843D36D" w15:paraIdParent="11F94F1B" w15:done="0"/>
  <w15:commentEx w15:paraId="6C4F1FD3" w15:paraIdParent="11F94F1B" w15:done="0"/>
  <w15:commentEx w15:paraId="49C897E8" w15:done="0"/>
  <w15:commentEx w15:paraId="1BD37FB7" w15:paraIdParent="49C897E8" w15:done="0"/>
  <w15:commentEx w15:paraId="31516218" w15:paraIdParent="49C897E8" w15:done="0"/>
  <w15:commentEx w15:paraId="252E4EDE" w15:done="0"/>
  <w15:commentEx w15:paraId="53504B99" w15:done="0"/>
  <w15:commentEx w15:paraId="02B9FC2D" w15:done="0"/>
  <w15:commentEx w15:paraId="66F5237D" w15:done="0"/>
  <w15:commentEx w15:paraId="19A04872" w15:done="0"/>
  <w15:commentEx w15:paraId="6C52F11D" w15:done="0"/>
  <w15:commentEx w15:paraId="17569C98" w15:done="0"/>
  <w15:commentEx w15:paraId="32640518" w15:paraIdParent="17569C98" w15:done="0"/>
  <w15:commentEx w15:paraId="677FCDB5" w15:done="0"/>
  <w15:commentEx w15:paraId="7081B780" w15:paraIdParent="677FCDB5" w15:done="0"/>
  <w15:commentEx w15:paraId="74CF8067" w15:paraIdParent="677FCDB5" w15:done="0"/>
  <w15:commentEx w15:paraId="7EB074D8" w15:done="0"/>
  <w15:commentEx w15:paraId="12EB6574" w15:paraIdParent="7EB074D8" w15:done="0"/>
  <w15:commentEx w15:paraId="7B6D329B" w15:done="0"/>
  <w15:commentEx w15:paraId="401D4798" w15:paraIdParent="7B6D329B" w15:done="0"/>
  <w15:commentEx w15:paraId="273B6590" w15:done="0"/>
  <w15:commentEx w15:paraId="300F8B34" w15:paraIdParent="273B6590" w15:done="0"/>
  <w15:commentEx w15:paraId="3259CD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00929" w16cex:dateUtc="2021-12-24T14:54:00Z"/>
  <w16cex:commentExtensible w16cex:durableId="256F5716" w16cex:dateUtc="2021-12-24T02:14:00Z"/>
  <w16cex:commentExtensible w16cex:durableId="257D70BE" w16cex:dateUtc="2022-01-03T18:55:00Z"/>
  <w16cex:commentExtensible w16cex:durableId="252D132F" w16cex:dateUtc="2021-11-03T18:54:00Z"/>
  <w16cex:commentExtensible w16cex:durableId="257D744B" w16cex:dateUtc="2022-01-03T19:10:00Z"/>
  <w16cex:commentExtensible w16cex:durableId="25701061" w16cex:dateUtc="2021-12-24T15:24:00Z"/>
  <w16cex:commentExtensible w16cex:durableId="257D7447" w16cex:dateUtc="2022-01-03T19:10:00Z"/>
  <w16cex:commentExtensible w16cex:durableId="245E8400" w16cex:dateUtc="2021-05-31T02:37:00Z"/>
  <w16cex:commentExtensible w16cex:durableId="25700DFB" w16cex:dateUtc="2021-12-24T15:14:00Z"/>
  <w16cex:commentExtensible w16cex:durableId="257D826D" w16cex:dateUtc="2022-01-03T20:10:00Z"/>
  <w16cex:commentExtensible w16cex:durableId="2461D9FA" w16cex:dateUtc="2021-06-02T15:20:00Z"/>
  <w16cex:commentExtensible w16cex:durableId="254215A2" w16cex:dateUtc="2021-11-19T18:22:00Z"/>
  <w16cex:commentExtensible w16cex:durableId="256F5DAC" w16cex:dateUtc="2021-12-24T02:42:00Z"/>
  <w16cex:commentExtensible w16cex:durableId="25701B26" w16cex:dateUtc="2021-12-24T16:10:00Z"/>
  <w16cex:commentExtensible w16cex:durableId="257D6EC3" w16cex:dateUtc="2021-12-24T15:29:00Z"/>
  <w16cex:commentExtensible w16cex:durableId="2570120C" w16cex:dateUtc="2021-12-24T15:31:00Z"/>
  <w16cex:commentExtensible w16cex:durableId="25421941" w16cex:dateUtc="2021-11-19T18:38:00Z"/>
  <w16cex:commentExtensible w16cex:durableId="257D8A75" w16cex:dateUtc="2022-01-03T20:45:00Z"/>
  <w16cex:commentExtensible w16cex:durableId="25702B3E" w16cex:dateUtc="2021-12-24T17:19:00Z"/>
  <w16cex:commentExtensible w16cex:durableId="256CE5D2" w16cex:dateUtc="2021-12-22T05:46:00Z"/>
  <w16cex:commentExtensible w16cex:durableId="25702A15" w16cex:dateUtc="2021-12-24T17:14:00Z"/>
  <w16cex:commentExtensible w16cex:durableId="256F56DA" w16cex:dateUtc="2021-12-24T02:13:00Z"/>
  <w16cex:commentExtensible w16cex:durableId="256F5E7C" w16cex:dateUtc="2021-12-24T02:45:00Z"/>
  <w16cex:commentExtensible w16cex:durableId="25702D3B" w16cex:dateUtc="2021-12-24T17:27:00Z"/>
  <w16cex:commentExtensible w16cex:durableId="25703469" w16cex:dateUtc="2021-12-24T17:58:00Z"/>
  <w16cex:commentExtensible w16cex:durableId="257D913A" w16cex:dateUtc="2022-01-03T21:14:00Z"/>
  <w16cex:commentExtensible w16cex:durableId="256CD2EC" w16cex:dateUtc="2021-12-22T04:25:00Z"/>
  <w16cex:commentExtensible w16cex:durableId="25702D4F" w16cex:dateUtc="2021-12-24T17:28:00Z"/>
  <w16cex:commentExtensible w16cex:durableId="256CD490" w16cex:dateUtc="2021-12-22T04:32:00Z"/>
  <w16cex:commentExtensible w16cex:durableId="25702CDF" w16cex:dateUtc="2021-12-24T17:26:00Z"/>
  <w16cex:commentExtensible w16cex:durableId="25702B9E" w16cex:dateUtc="2021-12-24T17: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EE5C82" w16cid:durableId="25700929"/>
  <w16cid:commentId w16cid:paraId="0BCA0687" w16cid:durableId="256F5716"/>
  <w16cid:commentId w16cid:paraId="496EA503" w16cid:durableId="257D70BE"/>
  <w16cid:commentId w16cid:paraId="354E5C94" w16cid:durableId="252D132F"/>
  <w16cid:commentId w16cid:paraId="7B22B058" w16cid:durableId="257D744B"/>
  <w16cid:commentId w16cid:paraId="4C460F56" w16cid:durableId="25701061"/>
  <w16cid:commentId w16cid:paraId="211D0AF4" w16cid:durableId="257D7447"/>
  <w16cid:commentId w16cid:paraId="11F94F1B" w16cid:durableId="245E8400"/>
  <w16cid:commentId w16cid:paraId="2843D36D" w16cid:durableId="25700DFB"/>
  <w16cid:commentId w16cid:paraId="6C4F1FD3" w16cid:durableId="257D826D"/>
  <w16cid:commentId w16cid:paraId="49C897E8" w16cid:durableId="2461D9FA"/>
  <w16cid:commentId w16cid:paraId="1BD37FB7" w16cid:durableId="254215A2"/>
  <w16cid:commentId w16cid:paraId="31516218" w16cid:durableId="256F5DAC"/>
  <w16cid:commentId w16cid:paraId="252E4EDE" w16cid:durableId="25701B26"/>
  <w16cid:commentId w16cid:paraId="53504B99" w16cid:durableId="257D6EC3"/>
  <w16cid:commentId w16cid:paraId="02B9FC2D" w16cid:durableId="2570120C"/>
  <w16cid:commentId w16cid:paraId="66F5237D" w16cid:durableId="25421941"/>
  <w16cid:commentId w16cid:paraId="19A04872" w16cid:durableId="257D8A75"/>
  <w16cid:commentId w16cid:paraId="6C52F11D" w16cid:durableId="25702B3E"/>
  <w16cid:commentId w16cid:paraId="17569C98" w16cid:durableId="256CE5D2"/>
  <w16cid:commentId w16cid:paraId="32640518" w16cid:durableId="25702A15"/>
  <w16cid:commentId w16cid:paraId="677FCDB5" w16cid:durableId="256F56DA"/>
  <w16cid:commentId w16cid:paraId="7081B780" w16cid:durableId="256F5E7C"/>
  <w16cid:commentId w16cid:paraId="74CF8067" w16cid:durableId="25702D3B"/>
  <w16cid:commentId w16cid:paraId="7EB074D8" w16cid:durableId="25703469"/>
  <w16cid:commentId w16cid:paraId="12EB6574" w16cid:durableId="257D913A"/>
  <w16cid:commentId w16cid:paraId="7B6D329B" w16cid:durableId="256CD2EC"/>
  <w16cid:commentId w16cid:paraId="401D4798" w16cid:durableId="25702D4F"/>
  <w16cid:commentId w16cid:paraId="273B6590" w16cid:durableId="256CD490"/>
  <w16cid:commentId w16cid:paraId="300F8B34" w16cid:durableId="25702CDF"/>
  <w16cid:commentId w16cid:paraId="3259CDFA" w16cid:durableId="25702B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2038E"/>
    <w:multiLevelType w:val="hybridMultilevel"/>
    <w:tmpl w:val="D7FA1560"/>
    <w:lvl w:ilvl="0" w:tplc="5C5E140C">
      <w:start w:val="1"/>
      <w:numFmt w:val="decimal"/>
      <w:lvlText w:val="%1."/>
      <w:lvlJc w:val="left"/>
      <w:pPr>
        <w:tabs>
          <w:tab w:val="num" w:pos="360"/>
        </w:tabs>
        <w:ind w:left="360" w:hanging="360"/>
      </w:pPr>
      <w:rPr>
        <w:rFonts w:ascii="Times New Roman" w:hAnsi="Times New Roman" w:cs="Times New Roman" w:hint="default"/>
        <w:b w:val="0"/>
        <w:sz w:val="22"/>
        <w:szCs w:val="22"/>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il, Jordan M (HSC)">
    <w15:presenceInfo w15:providerId="AD" w15:userId="S::jordan-neil@ouhsc.edu::5cada964-87a3-4631-95c2-f56b0ec78d46"/>
  </w15:person>
  <w15:person w15:author="Businelle, Michael S (HSC)">
    <w15:presenceInfo w15:providerId="AD" w15:userId="S-1-5-21-598231604-1040596609-1897138802-2077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3NDAxMjQ2NLCwtDRT0lEKTi0uzszPAykwrAUAqKAfwiwAAAA="/>
  </w:docVars>
  <w:rsids>
    <w:rsidRoot w:val="00127E92"/>
    <w:rsid w:val="0000378F"/>
    <w:rsid w:val="00005CDB"/>
    <w:rsid w:val="00010E0E"/>
    <w:rsid w:val="00014296"/>
    <w:rsid w:val="00016E95"/>
    <w:rsid w:val="00017175"/>
    <w:rsid w:val="00020BDE"/>
    <w:rsid w:val="0002393F"/>
    <w:rsid w:val="00023978"/>
    <w:rsid w:val="000252CF"/>
    <w:rsid w:val="00026266"/>
    <w:rsid w:val="000347D4"/>
    <w:rsid w:val="0003595C"/>
    <w:rsid w:val="00035BED"/>
    <w:rsid w:val="00036495"/>
    <w:rsid w:val="000417A8"/>
    <w:rsid w:val="00043FD1"/>
    <w:rsid w:val="00055092"/>
    <w:rsid w:val="00055644"/>
    <w:rsid w:val="000561FC"/>
    <w:rsid w:val="00056330"/>
    <w:rsid w:val="000563E8"/>
    <w:rsid w:val="000573CA"/>
    <w:rsid w:val="00061277"/>
    <w:rsid w:val="00062873"/>
    <w:rsid w:val="00076237"/>
    <w:rsid w:val="00076323"/>
    <w:rsid w:val="0008404B"/>
    <w:rsid w:val="00090BF8"/>
    <w:rsid w:val="00093D5A"/>
    <w:rsid w:val="000977C4"/>
    <w:rsid w:val="000A7CD3"/>
    <w:rsid w:val="000B2D4B"/>
    <w:rsid w:val="000B6121"/>
    <w:rsid w:val="000B710C"/>
    <w:rsid w:val="000B7B59"/>
    <w:rsid w:val="000C0072"/>
    <w:rsid w:val="000C037C"/>
    <w:rsid w:val="000C2082"/>
    <w:rsid w:val="000C2E84"/>
    <w:rsid w:val="000C7A5E"/>
    <w:rsid w:val="000D04FA"/>
    <w:rsid w:val="000D0D59"/>
    <w:rsid w:val="000D0ED8"/>
    <w:rsid w:val="000D2B7F"/>
    <w:rsid w:val="000D409F"/>
    <w:rsid w:val="000D5022"/>
    <w:rsid w:val="000D5B20"/>
    <w:rsid w:val="000D5FBD"/>
    <w:rsid w:val="000D7EC4"/>
    <w:rsid w:val="000E7936"/>
    <w:rsid w:val="000F1A87"/>
    <w:rsid w:val="000F44F4"/>
    <w:rsid w:val="00103505"/>
    <w:rsid w:val="0010389F"/>
    <w:rsid w:val="001069D1"/>
    <w:rsid w:val="00111492"/>
    <w:rsid w:val="00113F9A"/>
    <w:rsid w:val="00120B2A"/>
    <w:rsid w:val="00122AB6"/>
    <w:rsid w:val="001271BD"/>
    <w:rsid w:val="001279D1"/>
    <w:rsid w:val="00127E92"/>
    <w:rsid w:val="001310C1"/>
    <w:rsid w:val="00132E94"/>
    <w:rsid w:val="00133C0C"/>
    <w:rsid w:val="00133E6E"/>
    <w:rsid w:val="00134620"/>
    <w:rsid w:val="00140437"/>
    <w:rsid w:val="00141BF7"/>
    <w:rsid w:val="00145844"/>
    <w:rsid w:val="00146B24"/>
    <w:rsid w:val="0014791A"/>
    <w:rsid w:val="00152123"/>
    <w:rsid w:val="00153FB9"/>
    <w:rsid w:val="00156645"/>
    <w:rsid w:val="00156962"/>
    <w:rsid w:val="00157003"/>
    <w:rsid w:val="001575E6"/>
    <w:rsid w:val="00160FD1"/>
    <w:rsid w:val="0016266E"/>
    <w:rsid w:val="00164656"/>
    <w:rsid w:val="00167E51"/>
    <w:rsid w:val="00173969"/>
    <w:rsid w:val="0019097C"/>
    <w:rsid w:val="00194D5F"/>
    <w:rsid w:val="001954EF"/>
    <w:rsid w:val="00197B3C"/>
    <w:rsid w:val="001A0B86"/>
    <w:rsid w:val="001A1355"/>
    <w:rsid w:val="001A362A"/>
    <w:rsid w:val="001A65EE"/>
    <w:rsid w:val="001B3058"/>
    <w:rsid w:val="001B7591"/>
    <w:rsid w:val="001C3DCC"/>
    <w:rsid w:val="001D1EAE"/>
    <w:rsid w:val="001E5B8A"/>
    <w:rsid w:val="001E659A"/>
    <w:rsid w:val="001E6CB8"/>
    <w:rsid w:val="001E6EEB"/>
    <w:rsid w:val="001F0B2A"/>
    <w:rsid w:val="001F127D"/>
    <w:rsid w:val="001F6235"/>
    <w:rsid w:val="0020153F"/>
    <w:rsid w:val="00202B58"/>
    <w:rsid w:val="0020333E"/>
    <w:rsid w:val="00205CAF"/>
    <w:rsid w:val="00206122"/>
    <w:rsid w:val="00210A6B"/>
    <w:rsid w:val="00211427"/>
    <w:rsid w:val="002123C0"/>
    <w:rsid w:val="00212CD7"/>
    <w:rsid w:val="002136B6"/>
    <w:rsid w:val="00221633"/>
    <w:rsid w:val="00222F99"/>
    <w:rsid w:val="002230D5"/>
    <w:rsid w:val="00241CA9"/>
    <w:rsid w:val="00242AEA"/>
    <w:rsid w:val="00243242"/>
    <w:rsid w:val="00243599"/>
    <w:rsid w:val="002503C3"/>
    <w:rsid w:val="0025499B"/>
    <w:rsid w:val="002563B8"/>
    <w:rsid w:val="00257CCD"/>
    <w:rsid w:val="00260B9F"/>
    <w:rsid w:val="0026105F"/>
    <w:rsid w:val="002622BD"/>
    <w:rsid w:val="00264534"/>
    <w:rsid w:val="00264DF5"/>
    <w:rsid w:val="00266491"/>
    <w:rsid w:val="0027060B"/>
    <w:rsid w:val="0027459E"/>
    <w:rsid w:val="00276195"/>
    <w:rsid w:val="002800C3"/>
    <w:rsid w:val="0029016D"/>
    <w:rsid w:val="00291B97"/>
    <w:rsid w:val="0029252F"/>
    <w:rsid w:val="00295515"/>
    <w:rsid w:val="002A2412"/>
    <w:rsid w:val="002A37EF"/>
    <w:rsid w:val="002A3CD0"/>
    <w:rsid w:val="002A62D7"/>
    <w:rsid w:val="002A63D6"/>
    <w:rsid w:val="002A7E65"/>
    <w:rsid w:val="002B1C4D"/>
    <w:rsid w:val="002B557A"/>
    <w:rsid w:val="002B6034"/>
    <w:rsid w:val="002B6CFB"/>
    <w:rsid w:val="002C0530"/>
    <w:rsid w:val="002C1D0D"/>
    <w:rsid w:val="002C252A"/>
    <w:rsid w:val="002C30B4"/>
    <w:rsid w:val="002C37C1"/>
    <w:rsid w:val="002C52D2"/>
    <w:rsid w:val="002C6496"/>
    <w:rsid w:val="002D148E"/>
    <w:rsid w:val="002D489D"/>
    <w:rsid w:val="002E0886"/>
    <w:rsid w:val="002E2C37"/>
    <w:rsid w:val="002E6831"/>
    <w:rsid w:val="002F1B12"/>
    <w:rsid w:val="002F354E"/>
    <w:rsid w:val="002F71A7"/>
    <w:rsid w:val="00304D9A"/>
    <w:rsid w:val="00307301"/>
    <w:rsid w:val="0031286D"/>
    <w:rsid w:val="003135D5"/>
    <w:rsid w:val="00315D83"/>
    <w:rsid w:val="00321BC9"/>
    <w:rsid w:val="0032286C"/>
    <w:rsid w:val="00331E56"/>
    <w:rsid w:val="00332FEB"/>
    <w:rsid w:val="0033491D"/>
    <w:rsid w:val="00334A3C"/>
    <w:rsid w:val="003370AD"/>
    <w:rsid w:val="003420D3"/>
    <w:rsid w:val="00342D82"/>
    <w:rsid w:val="00343E7E"/>
    <w:rsid w:val="003444F4"/>
    <w:rsid w:val="003461C0"/>
    <w:rsid w:val="00346DE5"/>
    <w:rsid w:val="00351A89"/>
    <w:rsid w:val="00352C42"/>
    <w:rsid w:val="003556DA"/>
    <w:rsid w:val="00361763"/>
    <w:rsid w:val="00364756"/>
    <w:rsid w:val="00367359"/>
    <w:rsid w:val="00372765"/>
    <w:rsid w:val="00372934"/>
    <w:rsid w:val="00372C61"/>
    <w:rsid w:val="00385A81"/>
    <w:rsid w:val="00393A37"/>
    <w:rsid w:val="00393EA9"/>
    <w:rsid w:val="003A359A"/>
    <w:rsid w:val="003A6B5B"/>
    <w:rsid w:val="003B09A6"/>
    <w:rsid w:val="003B3141"/>
    <w:rsid w:val="003B475E"/>
    <w:rsid w:val="003B724E"/>
    <w:rsid w:val="003C48C5"/>
    <w:rsid w:val="003D2E42"/>
    <w:rsid w:val="003D3644"/>
    <w:rsid w:val="003D576A"/>
    <w:rsid w:val="003D70DF"/>
    <w:rsid w:val="003D7E8E"/>
    <w:rsid w:val="003E7A54"/>
    <w:rsid w:val="003E7EBC"/>
    <w:rsid w:val="003F6276"/>
    <w:rsid w:val="003F648D"/>
    <w:rsid w:val="003F769C"/>
    <w:rsid w:val="00401E5E"/>
    <w:rsid w:val="004068B5"/>
    <w:rsid w:val="00412690"/>
    <w:rsid w:val="00420BFB"/>
    <w:rsid w:val="00421F98"/>
    <w:rsid w:val="00423EA9"/>
    <w:rsid w:val="00424872"/>
    <w:rsid w:val="00426791"/>
    <w:rsid w:val="00426C1F"/>
    <w:rsid w:val="00426DE8"/>
    <w:rsid w:val="00432B88"/>
    <w:rsid w:val="00432D18"/>
    <w:rsid w:val="00433562"/>
    <w:rsid w:val="0043376D"/>
    <w:rsid w:val="00434B42"/>
    <w:rsid w:val="0043726E"/>
    <w:rsid w:val="0044061D"/>
    <w:rsid w:val="0044539E"/>
    <w:rsid w:val="00446B6C"/>
    <w:rsid w:val="0045169F"/>
    <w:rsid w:val="00456B6F"/>
    <w:rsid w:val="00473B5B"/>
    <w:rsid w:val="00473CFC"/>
    <w:rsid w:val="004763F0"/>
    <w:rsid w:val="00476676"/>
    <w:rsid w:val="00477275"/>
    <w:rsid w:val="004827F7"/>
    <w:rsid w:val="00482CEE"/>
    <w:rsid w:val="00483E24"/>
    <w:rsid w:val="00484B5B"/>
    <w:rsid w:val="00490331"/>
    <w:rsid w:val="00492E41"/>
    <w:rsid w:val="00495D45"/>
    <w:rsid w:val="0049645D"/>
    <w:rsid w:val="004971FE"/>
    <w:rsid w:val="004A2DA5"/>
    <w:rsid w:val="004A2E76"/>
    <w:rsid w:val="004B1034"/>
    <w:rsid w:val="004B5273"/>
    <w:rsid w:val="004B58D3"/>
    <w:rsid w:val="004C1730"/>
    <w:rsid w:val="004C234A"/>
    <w:rsid w:val="004C6A65"/>
    <w:rsid w:val="004D04E4"/>
    <w:rsid w:val="004D052F"/>
    <w:rsid w:val="004D60F2"/>
    <w:rsid w:val="004E3C6C"/>
    <w:rsid w:val="004E757C"/>
    <w:rsid w:val="004F2487"/>
    <w:rsid w:val="004F44FB"/>
    <w:rsid w:val="004F77D1"/>
    <w:rsid w:val="00505C9A"/>
    <w:rsid w:val="00507F69"/>
    <w:rsid w:val="00514D72"/>
    <w:rsid w:val="00516DBC"/>
    <w:rsid w:val="00521ACD"/>
    <w:rsid w:val="00521DB6"/>
    <w:rsid w:val="00522C0C"/>
    <w:rsid w:val="00530497"/>
    <w:rsid w:val="005305CB"/>
    <w:rsid w:val="00532568"/>
    <w:rsid w:val="005333A7"/>
    <w:rsid w:val="00535751"/>
    <w:rsid w:val="00537674"/>
    <w:rsid w:val="00541199"/>
    <w:rsid w:val="00542B87"/>
    <w:rsid w:val="00542D17"/>
    <w:rsid w:val="00551D81"/>
    <w:rsid w:val="00554CF2"/>
    <w:rsid w:val="00560D94"/>
    <w:rsid w:val="00565B34"/>
    <w:rsid w:val="005673DE"/>
    <w:rsid w:val="00567896"/>
    <w:rsid w:val="00571337"/>
    <w:rsid w:val="00575863"/>
    <w:rsid w:val="00575E2D"/>
    <w:rsid w:val="00580B7B"/>
    <w:rsid w:val="00582BC0"/>
    <w:rsid w:val="0058478D"/>
    <w:rsid w:val="00587F68"/>
    <w:rsid w:val="00591342"/>
    <w:rsid w:val="005979A9"/>
    <w:rsid w:val="005A1C2C"/>
    <w:rsid w:val="005A5D22"/>
    <w:rsid w:val="005B3626"/>
    <w:rsid w:val="005B3AAA"/>
    <w:rsid w:val="005B4152"/>
    <w:rsid w:val="005C0E6C"/>
    <w:rsid w:val="005C1BDE"/>
    <w:rsid w:val="005C5324"/>
    <w:rsid w:val="005C5F40"/>
    <w:rsid w:val="005C7B5B"/>
    <w:rsid w:val="005D1CFD"/>
    <w:rsid w:val="005D60DD"/>
    <w:rsid w:val="005D6818"/>
    <w:rsid w:val="005E16AC"/>
    <w:rsid w:val="005E3FAA"/>
    <w:rsid w:val="005E4326"/>
    <w:rsid w:val="005F3A1E"/>
    <w:rsid w:val="005F47C5"/>
    <w:rsid w:val="00601477"/>
    <w:rsid w:val="00602801"/>
    <w:rsid w:val="006078EE"/>
    <w:rsid w:val="0061251A"/>
    <w:rsid w:val="0061300C"/>
    <w:rsid w:val="00615DF3"/>
    <w:rsid w:val="00617050"/>
    <w:rsid w:val="0062001A"/>
    <w:rsid w:val="0063181B"/>
    <w:rsid w:val="006326DC"/>
    <w:rsid w:val="006334DD"/>
    <w:rsid w:val="00635B97"/>
    <w:rsid w:val="00650D36"/>
    <w:rsid w:val="00655023"/>
    <w:rsid w:val="00655502"/>
    <w:rsid w:val="006605D9"/>
    <w:rsid w:val="00661717"/>
    <w:rsid w:val="006617DB"/>
    <w:rsid w:val="0066185E"/>
    <w:rsid w:val="00666FA2"/>
    <w:rsid w:val="006672CC"/>
    <w:rsid w:val="00671FD2"/>
    <w:rsid w:val="00676B38"/>
    <w:rsid w:val="00677149"/>
    <w:rsid w:val="00683827"/>
    <w:rsid w:val="006909BF"/>
    <w:rsid w:val="00694D9C"/>
    <w:rsid w:val="006A0891"/>
    <w:rsid w:val="006A1F8C"/>
    <w:rsid w:val="006B285C"/>
    <w:rsid w:val="006B52A7"/>
    <w:rsid w:val="006B59B9"/>
    <w:rsid w:val="006B6FA0"/>
    <w:rsid w:val="006C115A"/>
    <w:rsid w:val="006C3E34"/>
    <w:rsid w:val="006C56DB"/>
    <w:rsid w:val="006C65D3"/>
    <w:rsid w:val="006D5203"/>
    <w:rsid w:val="006E04A8"/>
    <w:rsid w:val="006E0CE2"/>
    <w:rsid w:val="006E3B70"/>
    <w:rsid w:val="006E4B82"/>
    <w:rsid w:val="006E4F9D"/>
    <w:rsid w:val="006E637A"/>
    <w:rsid w:val="006E75CD"/>
    <w:rsid w:val="006E7E9E"/>
    <w:rsid w:val="006E7F7D"/>
    <w:rsid w:val="006F29FA"/>
    <w:rsid w:val="006F3119"/>
    <w:rsid w:val="006F364E"/>
    <w:rsid w:val="006F3AF5"/>
    <w:rsid w:val="006F4822"/>
    <w:rsid w:val="00701072"/>
    <w:rsid w:val="00704510"/>
    <w:rsid w:val="00711551"/>
    <w:rsid w:val="0071603B"/>
    <w:rsid w:val="007173DC"/>
    <w:rsid w:val="0072055A"/>
    <w:rsid w:val="00720F39"/>
    <w:rsid w:val="00721A18"/>
    <w:rsid w:val="007241E6"/>
    <w:rsid w:val="007248C8"/>
    <w:rsid w:val="00724A2A"/>
    <w:rsid w:val="00731405"/>
    <w:rsid w:val="007330A2"/>
    <w:rsid w:val="0073327D"/>
    <w:rsid w:val="00735621"/>
    <w:rsid w:val="00740C24"/>
    <w:rsid w:val="007429DE"/>
    <w:rsid w:val="007453DD"/>
    <w:rsid w:val="007529DC"/>
    <w:rsid w:val="00761BBB"/>
    <w:rsid w:val="00763A29"/>
    <w:rsid w:val="007835C2"/>
    <w:rsid w:val="00783709"/>
    <w:rsid w:val="00785394"/>
    <w:rsid w:val="0078777E"/>
    <w:rsid w:val="00790AA8"/>
    <w:rsid w:val="007944D4"/>
    <w:rsid w:val="007953B2"/>
    <w:rsid w:val="00797101"/>
    <w:rsid w:val="007A0295"/>
    <w:rsid w:val="007A44AA"/>
    <w:rsid w:val="007A5043"/>
    <w:rsid w:val="007A5E92"/>
    <w:rsid w:val="007A7B1F"/>
    <w:rsid w:val="007B1D85"/>
    <w:rsid w:val="007C01E7"/>
    <w:rsid w:val="007C0494"/>
    <w:rsid w:val="007C721D"/>
    <w:rsid w:val="007D5449"/>
    <w:rsid w:val="007D69A2"/>
    <w:rsid w:val="007D7B30"/>
    <w:rsid w:val="007E04AF"/>
    <w:rsid w:val="007E5FD6"/>
    <w:rsid w:val="007E6324"/>
    <w:rsid w:val="007E7085"/>
    <w:rsid w:val="007F084F"/>
    <w:rsid w:val="007F0C05"/>
    <w:rsid w:val="007F24E8"/>
    <w:rsid w:val="007F4F76"/>
    <w:rsid w:val="007F58C7"/>
    <w:rsid w:val="00805633"/>
    <w:rsid w:val="0081314E"/>
    <w:rsid w:val="0081638E"/>
    <w:rsid w:val="00816972"/>
    <w:rsid w:val="00821EAC"/>
    <w:rsid w:val="00830663"/>
    <w:rsid w:val="00830CCE"/>
    <w:rsid w:val="008331BB"/>
    <w:rsid w:val="00840F2E"/>
    <w:rsid w:val="0084111D"/>
    <w:rsid w:val="008421F3"/>
    <w:rsid w:val="00843050"/>
    <w:rsid w:val="00843249"/>
    <w:rsid w:val="00860F2F"/>
    <w:rsid w:val="008626E2"/>
    <w:rsid w:val="008633A0"/>
    <w:rsid w:val="00863644"/>
    <w:rsid w:val="008648BE"/>
    <w:rsid w:val="00866399"/>
    <w:rsid w:val="00877803"/>
    <w:rsid w:val="008838A4"/>
    <w:rsid w:val="008A47F9"/>
    <w:rsid w:val="008A5D37"/>
    <w:rsid w:val="008B1DE0"/>
    <w:rsid w:val="008B426A"/>
    <w:rsid w:val="008B55BA"/>
    <w:rsid w:val="008C2153"/>
    <w:rsid w:val="008C242B"/>
    <w:rsid w:val="008C29F5"/>
    <w:rsid w:val="008C74A4"/>
    <w:rsid w:val="008C75C0"/>
    <w:rsid w:val="008C7744"/>
    <w:rsid w:val="008D029E"/>
    <w:rsid w:val="008D0824"/>
    <w:rsid w:val="008D2DFF"/>
    <w:rsid w:val="008D3A51"/>
    <w:rsid w:val="008D703A"/>
    <w:rsid w:val="008D703D"/>
    <w:rsid w:val="008E5A7C"/>
    <w:rsid w:val="008E6626"/>
    <w:rsid w:val="008F1CA4"/>
    <w:rsid w:val="008F3004"/>
    <w:rsid w:val="008F3F2B"/>
    <w:rsid w:val="00901C04"/>
    <w:rsid w:val="00902ACF"/>
    <w:rsid w:val="0090583F"/>
    <w:rsid w:val="00906CBA"/>
    <w:rsid w:val="00911814"/>
    <w:rsid w:val="00916BB1"/>
    <w:rsid w:val="00922FB0"/>
    <w:rsid w:val="00924686"/>
    <w:rsid w:val="00925E11"/>
    <w:rsid w:val="00931501"/>
    <w:rsid w:val="00932965"/>
    <w:rsid w:val="009379DC"/>
    <w:rsid w:val="0094013B"/>
    <w:rsid w:val="00944E06"/>
    <w:rsid w:val="0095317E"/>
    <w:rsid w:val="0095336E"/>
    <w:rsid w:val="009561D9"/>
    <w:rsid w:val="00961F6C"/>
    <w:rsid w:val="00965DB6"/>
    <w:rsid w:val="00972079"/>
    <w:rsid w:val="00973F6A"/>
    <w:rsid w:val="00974F7A"/>
    <w:rsid w:val="00982926"/>
    <w:rsid w:val="00984D34"/>
    <w:rsid w:val="009915C0"/>
    <w:rsid w:val="0099382A"/>
    <w:rsid w:val="009A38D2"/>
    <w:rsid w:val="009A578E"/>
    <w:rsid w:val="009B1F38"/>
    <w:rsid w:val="009B5B56"/>
    <w:rsid w:val="009B636E"/>
    <w:rsid w:val="009B7F83"/>
    <w:rsid w:val="009C4502"/>
    <w:rsid w:val="009D2324"/>
    <w:rsid w:val="009D46EE"/>
    <w:rsid w:val="009D5240"/>
    <w:rsid w:val="009E0191"/>
    <w:rsid w:val="009E349E"/>
    <w:rsid w:val="009E3EBB"/>
    <w:rsid w:val="009E5D91"/>
    <w:rsid w:val="009F1D16"/>
    <w:rsid w:val="009F3A65"/>
    <w:rsid w:val="009F3BD7"/>
    <w:rsid w:val="009F5CA5"/>
    <w:rsid w:val="00A013DE"/>
    <w:rsid w:val="00A01947"/>
    <w:rsid w:val="00A02A27"/>
    <w:rsid w:val="00A03127"/>
    <w:rsid w:val="00A0636A"/>
    <w:rsid w:val="00A06CAF"/>
    <w:rsid w:val="00A1028A"/>
    <w:rsid w:val="00A239E7"/>
    <w:rsid w:val="00A27902"/>
    <w:rsid w:val="00A30345"/>
    <w:rsid w:val="00A31CE8"/>
    <w:rsid w:val="00A33CFD"/>
    <w:rsid w:val="00A345DD"/>
    <w:rsid w:val="00A41455"/>
    <w:rsid w:val="00A517F8"/>
    <w:rsid w:val="00A53619"/>
    <w:rsid w:val="00A5391A"/>
    <w:rsid w:val="00A53B90"/>
    <w:rsid w:val="00A53F17"/>
    <w:rsid w:val="00A5525F"/>
    <w:rsid w:val="00A567A8"/>
    <w:rsid w:val="00A61E3A"/>
    <w:rsid w:val="00A62372"/>
    <w:rsid w:val="00A64D5D"/>
    <w:rsid w:val="00A658CA"/>
    <w:rsid w:val="00A70B0E"/>
    <w:rsid w:val="00A722A1"/>
    <w:rsid w:val="00A73900"/>
    <w:rsid w:val="00A75707"/>
    <w:rsid w:val="00A75E0F"/>
    <w:rsid w:val="00A81B2B"/>
    <w:rsid w:val="00A829C1"/>
    <w:rsid w:val="00A84853"/>
    <w:rsid w:val="00A87460"/>
    <w:rsid w:val="00A91DDC"/>
    <w:rsid w:val="00A93EDC"/>
    <w:rsid w:val="00A9495A"/>
    <w:rsid w:val="00A976F5"/>
    <w:rsid w:val="00AA04F4"/>
    <w:rsid w:val="00AA0EF7"/>
    <w:rsid w:val="00AA18A5"/>
    <w:rsid w:val="00AA5F7A"/>
    <w:rsid w:val="00AA72C1"/>
    <w:rsid w:val="00AB1D5F"/>
    <w:rsid w:val="00AB1FCC"/>
    <w:rsid w:val="00AB3219"/>
    <w:rsid w:val="00AB35F5"/>
    <w:rsid w:val="00AB5BA6"/>
    <w:rsid w:val="00AB62BD"/>
    <w:rsid w:val="00AB7BB2"/>
    <w:rsid w:val="00AB7BFE"/>
    <w:rsid w:val="00AC4840"/>
    <w:rsid w:val="00AC48C5"/>
    <w:rsid w:val="00AC4AE0"/>
    <w:rsid w:val="00AD05A7"/>
    <w:rsid w:val="00AD38AD"/>
    <w:rsid w:val="00AD479A"/>
    <w:rsid w:val="00AE5BAE"/>
    <w:rsid w:val="00AE62BB"/>
    <w:rsid w:val="00AE6547"/>
    <w:rsid w:val="00AE7F2E"/>
    <w:rsid w:val="00AF1E37"/>
    <w:rsid w:val="00AF2499"/>
    <w:rsid w:val="00AF4495"/>
    <w:rsid w:val="00AF4DF3"/>
    <w:rsid w:val="00AF55BD"/>
    <w:rsid w:val="00B00255"/>
    <w:rsid w:val="00B01897"/>
    <w:rsid w:val="00B04643"/>
    <w:rsid w:val="00B10A9B"/>
    <w:rsid w:val="00B15B1F"/>
    <w:rsid w:val="00B15C4B"/>
    <w:rsid w:val="00B2091E"/>
    <w:rsid w:val="00B2411D"/>
    <w:rsid w:val="00B31604"/>
    <w:rsid w:val="00B31CAA"/>
    <w:rsid w:val="00B33E44"/>
    <w:rsid w:val="00B40DE1"/>
    <w:rsid w:val="00B42B1B"/>
    <w:rsid w:val="00B42BBC"/>
    <w:rsid w:val="00B439D7"/>
    <w:rsid w:val="00B45972"/>
    <w:rsid w:val="00B51C25"/>
    <w:rsid w:val="00B5352A"/>
    <w:rsid w:val="00B5362F"/>
    <w:rsid w:val="00B553AF"/>
    <w:rsid w:val="00B56123"/>
    <w:rsid w:val="00B5726F"/>
    <w:rsid w:val="00B6146A"/>
    <w:rsid w:val="00B63B7F"/>
    <w:rsid w:val="00B66F08"/>
    <w:rsid w:val="00B67DA1"/>
    <w:rsid w:val="00B75785"/>
    <w:rsid w:val="00B7582B"/>
    <w:rsid w:val="00B77D84"/>
    <w:rsid w:val="00B82987"/>
    <w:rsid w:val="00B831BA"/>
    <w:rsid w:val="00B8764B"/>
    <w:rsid w:val="00B87BF6"/>
    <w:rsid w:val="00B91787"/>
    <w:rsid w:val="00B9437B"/>
    <w:rsid w:val="00B944C2"/>
    <w:rsid w:val="00B97E17"/>
    <w:rsid w:val="00BA378D"/>
    <w:rsid w:val="00BA6CD1"/>
    <w:rsid w:val="00BB1608"/>
    <w:rsid w:val="00BB3BC4"/>
    <w:rsid w:val="00BC0D27"/>
    <w:rsid w:val="00BC2D26"/>
    <w:rsid w:val="00BC4D70"/>
    <w:rsid w:val="00BC68A7"/>
    <w:rsid w:val="00BD3844"/>
    <w:rsid w:val="00BD39C2"/>
    <w:rsid w:val="00BD4B3B"/>
    <w:rsid w:val="00BD6737"/>
    <w:rsid w:val="00BD7327"/>
    <w:rsid w:val="00BD7B07"/>
    <w:rsid w:val="00BE0746"/>
    <w:rsid w:val="00BE0E2C"/>
    <w:rsid w:val="00BE2975"/>
    <w:rsid w:val="00BE4BC5"/>
    <w:rsid w:val="00BE699F"/>
    <w:rsid w:val="00BE79A0"/>
    <w:rsid w:val="00BE7BA2"/>
    <w:rsid w:val="00BF1064"/>
    <w:rsid w:val="00BF1725"/>
    <w:rsid w:val="00BF3065"/>
    <w:rsid w:val="00C04E31"/>
    <w:rsid w:val="00C11103"/>
    <w:rsid w:val="00C11654"/>
    <w:rsid w:val="00C1502D"/>
    <w:rsid w:val="00C157F3"/>
    <w:rsid w:val="00C17217"/>
    <w:rsid w:val="00C17938"/>
    <w:rsid w:val="00C205E1"/>
    <w:rsid w:val="00C20AB4"/>
    <w:rsid w:val="00C41AED"/>
    <w:rsid w:val="00C43BAD"/>
    <w:rsid w:val="00C4712C"/>
    <w:rsid w:val="00C5071D"/>
    <w:rsid w:val="00C52B41"/>
    <w:rsid w:val="00C640E5"/>
    <w:rsid w:val="00C65647"/>
    <w:rsid w:val="00C746D8"/>
    <w:rsid w:val="00C75A89"/>
    <w:rsid w:val="00C767EB"/>
    <w:rsid w:val="00C854C8"/>
    <w:rsid w:val="00C9110F"/>
    <w:rsid w:val="00C92B93"/>
    <w:rsid w:val="00C931C3"/>
    <w:rsid w:val="00C9449B"/>
    <w:rsid w:val="00C97E5A"/>
    <w:rsid w:val="00CA40A3"/>
    <w:rsid w:val="00CA44EB"/>
    <w:rsid w:val="00CA4687"/>
    <w:rsid w:val="00CB0FAA"/>
    <w:rsid w:val="00CB1F88"/>
    <w:rsid w:val="00CB3DDC"/>
    <w:rsid w:val="00CB43F5"/>
    <w:rsid w:val="00CB47EA"/>
    <w:rsid w:val="00CB5C7A"/>
    <w:rsid w:val="00CB6E61"/>
    <w:rsid w:val="00CC2D51"/>
    <w:rsid w:val="00CC40DC"/>
    <w:rsid w:val="00CD0F20"/>
    <w:rsid w:val="00CD30DA"/>
    <w:rsid w:val="00CD3474"/>
    <w:rsid w:val="00CD4068"/>
    <w:rsid w:val="00CD68F2"/>
    <w:rsid w:val="00CE0099"/>
    <w:rsid w:val="00CE5460"/>
    <w:rsid w:val="00CF08D6"/>
    <w:rsid w:val="00CF2921"/>
    <w:rsid w:val="00CF46F7"/>
    <w:rsid w:val="00CF545D"/>
    <w:rsid w:val="00CF5B2C"/>
    <w:rsid w:val="00CF5BC6"/>
    <w:rsid w:val="00CF7AB9"/>
    <w:rsid w:val="00D02572"/>
    <w:rsid w:val="00D03925"/>
    <w:rsid w:val="00D05EDA"/>
    <w:rsid w:val="00D15767"/>
    <w:rsid w:val="00D2081F"/>
    <w:rsid w:val="00D21326"/>
    <w:rsid w:val="00D22CB6"/>
    <w:rsid w:val="00D23C8A"/>
    <w:rsid w:val="00D24A04"/>
    <w:rsid w:val="00D25F27"/>
    <w:rsid w:val="00D3322B"/>
    <w:rsid w:val="00D3482B"/>
    <w:rsid w:val="00D352B5"/>
    <w:rsid w:val="00D374FB"/>
    <w:rsid w:val="00D418D7"/>
    <w:rsid w:val="00D41FB6"/>
    <w:rsid w:val="00D427CB"/>
    <w:rsid w:val="00D43AF9"/>
    <w:rsid w:val="00D4401A"/>
    <w:rsid w:val="00D5162F"/>
    <w:rsid w:val="00D5369F"/>
    <w:rsid w:val="00D54141"/>
    <w:rsid w:val="00D54CE4"/>
    <w:rsid w:val="00D55332"/>
    <w:rsid w:val="00D57E62"/>
    <w:rsid w:val="00D60910"/>
    <w:rsid w:val="00D649EF"/>
    <w:rsid w:val="00D722AF"/>
    <w:rsid w:val="00D732AE"/>
    <w:rsid w:val="00D75265"/>
    <w:rsid w:val="00D776A8"/>
    <w:rsid w:val="00D8021D"/>
    <w:rsid w:val="00D86DBE"/>
    <w:rsid w:val="00D9143A"/>
    <w:rsid w:val="00D9415D"/>
    <w:rsid w:val="00D94CDA"/>
    <w:rsid w:val="00D9567B"/>
    <w:rsid w:val="00D956F5"/>
    <w:rsid w:val="00DA2F54"/>
    <w:rsid w:val="00DA3486"/>
    <w:rsid w:val="00DA7118"/>
    <w:rsid w:val="00DB076C"/>
    <w:rsid w:val="00DB1761"/>
    <w:rsid w:val="00DB28BD"/>
    <w:rsid w:val="00DB3D1E"/>
    <w:rsid w:val="00DB68DC"/>
    <w:rsid w:val="00DC0739"/>
    <w:rsid w:val="00DC0B84"/>
    <w:rsid w:val="00DC18FB"/>
    <w:rsid w:val="00DC2F83"/>
    <w:rsid w:val="00DC3C43"/>
    <w:rsid w:val="00DD188C"/>
    <w:rsid w:val="00DD2468"/>
    <w:rsid w:val="00DD32BE"/>
    <w:rsid w:val="00DD55A5"/>
    <w:rsid w:val="00DD7724"/>
    <w:rsid w:val="00DE1F90"/>
    <w:rsid w:val="00DE25B4"/>
    <w:rsid w:val="00DE5021"/>
    <w:rsid w:val="00DF1793"/>
    <w:rsid w:val="00DF4988"/>
    <w:rsid w:val="00DF5658"/>
    <w:rsid w:val="00E05963"/>
    <w:rsid w:val="00E06BA4"/>
    <w:rsid w:val="00E06E2E"/>
    <w:rsid w:val="00E07263"/>
    <w:rsid w:val="00E11B3A"/>
    <w:rsid w:val="00E12159"/>
    <w:rsid w:val="00E14DFA"/>
    <w:rsid w:val="00E17256"/>
    <w:rsid w:val="00E2102A"/>
    <w:rsid w:val="00E21DD7"/>
    <w:rsid w:val="00E32FB8"/>
    <w:rsid w:val="00E4545F"/>
    <w:rsid w:val="00E46151"/>
    <w:rsid w:val="00E50CA1"/>
    <w:rsid w:val="00E612C9"/>
    <w:rsid w:val="00E62836"/>
    <w:rsid w:val="00E63778"/>
    <w:rsid w:val="00E652EF"/>
    <w:rsid w:val="00E707A9"/>
    <w:rsid w:val="00E73BE0"/>
    <w:rsid w:val="00E75173"/>
    <w:rsid w:val="00E76D46"/>
    <w:rsid w:val="00E81A25"/>
    <w:rsid w:val="00E81F5B"/>
    <w:rsid w:val="00E86D6A"/>
    <w:rsid w:val="00E870A7"/>
    <w:rsid w:val="00E90C7C"/>
    <w:rsid w:val="00E91440"/>
    <w:rsid w:val="00E92578"/>
    <w:rsid w:val="00E9335A"/>
    <w:rsid w:val="00E93E48"/>
    <w:rsid w:val="00E947CF"/>
    <w:rsid w:val="00E9656B"/>
    <w:rsid w:val="00E968C4"/>
    <w:rsid w:val="00E9703D"/>
    <w:rsid w:val="00EA07CD"/>
    <w:rsid w:val="00EA4D2A"/>
    <w:rsid w:val="00EB1F52"/>
    <w:rsid w:val="00EB4E01"/>
    <w:rsid w:val="00EB5CD0"/>
    <w:rsid w:val="00EC05AD"/>
    <w:rsid w:val="00EC23A8"/>
    <w:rsid w:val="00EC4717"/>
    <w:rsid w:val="00EC75E4"/>
    <w:rsid w:val="00EC76C1"/>
    <w:rsid w:val="00ED076D"/>
    <w:rsid w:val="00ED3C51"/>
    <w:rsid w:val="00EE2CDE"/>
    <w:rsid w:val="00EE3D1F"/>
    <w:rsid w:val="00F00C2C"/>
    <w:rsid w:val="00F0211F"/>
    <w:rsid w:val="00F02EDF"/>
    <w:rsid w:val="00F036E2"/>
    <w:rsid w:val="00F075A4"/>
    <w:rsid w:val="00F11830"/>
    <w:rsid w:val="00F12107"/>
    <w:rsid w:val="00F14F2D"/>
    <w:rsid w:val="00F15FCC"/>
    <w:rsid w:val="00F178F0"/>
    <w:rsid w:val="00F2214C"/>
    <w:rsid w:val="00F25DD6"/>
    <w:rsid w:val="00F26A95"/>
    <w:rsid w:val="00F271A4"/>
    <w:rsid w:val="00F275CF"/>
    <w:rsid w:val="00F331D1"/>
    <w:rsid w:val="00F42B8F"/>
    <w:rsid w:val="00F45017"/>
    <w:rsid w:val="00F47462"/>
    <w:rsid w:val="00F506EF"/>
    <w:rsid w:val="00F5427E"/>
    <w:rsid w:val="00F56AF5"/>
    <w:rsid w:val="00F60063"/>
    <w:rsid w:val="00F625FA"/>
    <w:rsid w:val="00F655C1"/>
    <w:rsid w:val="00F75326"/>
    <w:rsid w:val="00F754F7"/>
    <w:rsid w:val="00F7578D"/>
    <w:rsid w:val="00F80F8E"/>
    <w:rsid w:val="00F8468C"/>
    <w:rsid w:val="00F92548"/>
    <w:rsid w:val="00F92660"/>
    <w:rsid w:val="00F979AA"/>
    <w:rsid w:val="00FA1A34"/>
    <w:rsid w:val="00FA799C"/>
    <w:rsid w:val="00FB1282"/>
    <w:rsid w:val="00FB2526"/>
    <w:rsid w:val="00FB283C"/>
    <w:rsid w:val="00FB68D2"/>
    <w:rsid w:val="00FB6C08"/>
    <w:rsid w:val="00FB7351"/>
    <w:rsid w:val="00FC3621"/>
    <w:rsid w:val="00FC6C09"/>
    <w:rsid w:val="00FD0360"/>
    <w:rsid w:val="00FD29DE"/>
    <w:rsid w:val="00FD3199"/>
    <w:rsid w:val="00FD3668"/>
    <w:rsid w:val="00FD553F"/>
    <w:rsid w:val="00FD6483"/>
    <w:rsid w:val="00FD6978"/>
    <w:rsid w:val="00FE1232"/>
    <w:rsid w:val="00FE2E60"/>
    <w:rsid w:val="00FE3357"/>
    <w:rsid w:val="00FE6C23"/>
    <w:rsid w:val="00FE7D57"/>
    <w:rsid w:val="00FF0246"/>
    <w:rsid w:val="00FF33BB"/>
    <w:rsid w:val="00FF6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F3A7F"/>
  <w15:chartTrackingRefBased/>
  <w15:docId w15:val="{7740A6A1-83A6-2B43-89A9-EC94F7497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CC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127E92"/>
    <w:pPr>
      <w:spacing w:line="240" w:lineRule="auto"/>
    </w:pPr>
    <w:rPr>
      <w:sz w:val="20"/>
      <w:szCs w:val="20"/>
    </w:rPr>
  </w:style>
  <w:style w:type="character" w:customStyle="1" w:styleId="CommentTextChar">
    <w:name w:val="Comment Text Char"/>
    <w:basedOn w:val="DefaultParagraphFont"/>
    <w:link w:val="CommentText"/>
    <w:uiPriority w:val="99"/>
    <w:rsid w:val="00127E92"/>
    <w:rPr>
      <w:sz w:val="20"/>
      <w:szCs w:val="20"/>
    </w:rPr>
  </w:style>
  <w:style w:type="character" w:styleId="CommentReference">
    <w:name w:val="annotation reference"/>
    <w:basedOn w:val="DefaultParagraphFont"/>
    <w:uiPriority w:val="99"/>
    <w:semiHidden/>
    <w:unhideWhenUsed/>
    <w:rsid w:val="00127E92"/>
    <w:rPr>
      <w:sz w:val="16"/>
      <w:szCs w:val="16"/>
    </w:rPr>
  </w:style>
  <w:style w:type="paragraph" w:styleId="ListParagraph">
    <w:name w:val="List Paragraph"/>
    <w:basedOn w:val="Normal"/>
    <w:uiPriority w:val="34"/>
    <w:qFormat/>
    <w:rsid w:val="00127E92"/>
    <w:pPr>
      <w:ind w:left="720"/>
      <w:contextualSpacing/>
    </w:pPr>
  </w:style>
  <w:style w:type="character" w:styleId="Hyperlink">
    <w:name w:val="Hyperlink"/>
    <w:basedOn w:val="DefaultParagraphFont"/>
    <w:uiPriority w:val="99"/>
    <w:rsid w:val="00127E92"/>
    <w:rPr>
      <w:color w:val="0000FF"/>
      <w:u w:val="single"/>
    </w:rPr>
  </w:style>
  <w:style w:type="paragraph" w:styleId="BalloonText">
    <w:name w:val="Balloon Text"/>
    <w:basedOn w:val="Normal"/>
    <w:link w:val="BalloonTextChar"/>
    <w:uiPriority w:val="99"/>
    <w:semiHidden/>
    <w:unhideWhenUsed/>
    <w:rsid w:val="00127E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7E92"/>
    <w:rPr>
      <w:rFonts w:ascii="Segoe UI" w:hAnsi="Segoe UI" w:cs="Segoe UI"/>
      <w:sz w:val="18"/>
      <w:szCs w:val="18"/>
    </w:rPr>
  </w:style>
  <w:style w:type="character" w:styleId="FollowedHyperlink">
    <w:name w:val="FollowedHyperlink"/>
    <w:basedOn w:val="DefaultParagraphFont"/>
    <w:uiPriority w:val="99"/>
    <w:semiHidden/>
    <w:unhideWhenUsed/>
    <w:rsid w:val="00127E92"/>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4C6A65"/>
    <w:rPr>
      <w:b/>
      <w:bCs/>
    </w:rPr>
  </w:style>
  <w:style w:type="character" w:customStyle="1" w:styleId="CommentSubjectChar">
    <w:name w:val="Comment Subject Char"/>
    <w:basedOn w:val="CommentTextChar"/>
    <w:link w:val="CommentSubject"/>
    <w:uiPriority w:val="99"/>
    <w:semiHidden/>
    <w:rsid w:val="004C6A65"/>
    <w:rPr>
      <w:b/>
      <w:bCs/>
      <w:sz w:val="20"/>
      <w:szCs w:val="20"/>
    </w:rPr>
  </w:style>
  <w:style w:type="character" w:styleId="UnresolvedMention">
    <w:name w:val="Unresolved Mention"/>
    <w:basedOn w:val="DefaultParagraphFont"/>
    <w:uiPriority w:val="99"/>
    <w:semiHidden/>
    <w:unhideWhenUsed/>
    <w:rsid w:val="00740C24"/>
    <w:rPr>
      <w:color w:val="605E5C"/>
      <w:shd w:val="clear" w:color="auto" w:fill="E1DFDD"/>
    </w:rPr>
  </w:style>
  <w:style w:type="paragraph" w:styleId="Revision">
    <w:name w:val="Revision"/>
    <w:hidden/>
    <w:uiPriority w:val="99"/>
    <w:semiHidden/>
    <w:rsid w:val="00B42B1B"/>
    <w:pPr>
      <w:spacing w:after="0" w:line="240" w:lineRule="auto"/>
    </w:pPr>
  </w:style>
  <w:style w:type="paragraph" w:styleId="BodyText">
    <w:name w:val="Body Text"/>
    <w:basedOn w:val="Normal"/>
    <w:link w:val="BodyTextChar"/>
    <w:uiPriority w:val="99"/>
    <w:unhideWhenUsed/>
    <w:rsid w:val="00EB5CD0"/>
    <w:pPr>
      <w:spacing w:after="120" w:line="259" w:lineRule="auto"/>
    </w:pPr>
    <w:rPr>
      <w:rFonts w:ascii="Calibri" w:eastAsia="Times New Roman" w:hAnsi="Calibri" w:cs="Times New Roman"/>
    </w:rPr>
  </w:style>
  <w:style w:type="character" w:customStyle="1" w:styleId="BodyTextChar">
    <w:name w:val="Body Text Char"/>
    <w:basedOn w:val="DefaultParagraphFont"/>
    <w:link w:val="BodyText"/>
    <w:uiPriority w:val="99"/>
    <w:rsid w:val="00EB5CD0"/>
    <w:rPr>
      <w:rFonts w:ascii="Calibri" w:eastAsia="Times New Roman" w:hAnsi="Calibri" w:cs="Times New Roman"/>
    </w:rPr>
  </w:style>
  <w:style w:type="paragraph" w:styleId="Bibliography">
    <w:name w:val="Bibliography"/>
    <w:basedOn w:val="Normal"/>
    <w:next w:val="Normal"/>
    <w:uiPriority w:val="37"/>
    <w:unhideWhenUsed/>
    <w:rsid w:val="00264DF5"/>
    <w:pPr>
      <w:tabs>
        <w:tab w:val="left" w:pos="500"/>
      </w:tabs>
      <w:spacing w:after="24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6627">
      <w:bodyDiv w:val="1"/>
      <w:marLeft w:val="0"/>
      <w:marRight w:val="0"/>
      <w:marTop w:val="0"/>
      <w:marBottom w:val="0"/>
      <w:divBdr>
        <w:top w:val="none" w:sz="0" w:space="0" w:color="auto"/>
        <w:left w:val="none" w:sz="0" w:space="0" w:color="auto"/>
        <w:bottom w:val="none" w:sz="0" w:space="0" w:color="auto"/>
        <w:right w:val="none" w:sz="0" w:space="0" w:color="auto"/>
      </w:divBdr>
    </w:div>
    <w:div w:id="261185695">
      <w:bodyDiv w:val="1"/>
      <w:marLeft w:val="0"/>
      <w:marRight w:val="0"/>
      <w:marTop w:val="0"/>
      <w:marBottom w:val="0"/>
      <w:divBdr>
        <w:top w:val="none" w:sz="0" w:space="0" w:color="auto"/>
        <w:left w:val="none" w:sz="0" w:space="0" w:color="auto"/>
        <w:bottom w:val="none" w:sz="0" w:space="0" w:color="auto"/>
        <w:right w:val="none" w:sz="0" w:space="0" w:color="auto"/>
      </w:divBdr>
    </w:div>
    <w:div w:id="617683957">
      <w:bodyDiv w:val="1"/>
      <w:marLeft w:val="0"/>
      <w:marRight w:val="0"/>
      <w:marTop w:val="0"/>
      <w:marBottom w:val="0"/>
      <w:divBdr>
        <w:top w:val="none" w:sz="0" w:space="0" w:color="auto"/>
        <w:left w:val="none" w:sz="0" w:space="0" w:color="auto"/>
        <w:bottom w:val="none" w:sz="0" w:space="0" w:color="auto"/>
        <w:right w:val="none" w:sz="0" w:space="0" w:color="auto"/>
      </w:divBdr>
    </w:div>
    <w:div w:id="941885922">
      <w:bodyDiv w:val="1"/>
      <w:marLeft w:val="0"/>
      <w:marRight w:val="0"/>
      <w:marTop w:val="0"/>
      <w:marBottom w:val="0"/>
      <w:divBdr>
        <w:top w:val="none" w:sz="0" w:space="0" w:color="auto"/>
        <w:left w:val="none" w:sz="0" w:space="0" w:color="auto"/>
        <w:bottom w:val="none" w:sz="0" w:space="0" w:color="auto"/>
        <w:right w:val="none" w:sz="0" w:space="0" w:color="auto"/>
      </w:divBdr>
    </w:div>
    <w:div w:id="946545607">
      <w:bodyDiv w:val="1"/>
      <w:marLeft w:val="0"/>
      <w:marRight w:val="0"/>
      <w:marTop w:val="0"/>
      <w:marBottom w:val="0"/>
      <w:divBdr>
        <w:top w:val="none" w:sz="0" w:space="0" w:color="auto"/>
        <w:left w:val="none" w:sz="0" w:space="0" w:color="auto"/>
        <w:bottom w:val="none" w:sz="0" w:space="0" w:color="auto"/>
        <w:right w:val="none" w:sz="0" w:space="0" w:color="auto"/>
      </w:divBdr>
    </w:div>
    <w:div w:id="1083070034">
      <w:bodyDiv w:val="1"/>
      <w:marLeft w:val="0"/>
      <w:marRight w:val="0"/>
      <w:marTop w:val="0"/>
      <w:marBottom w:val="0"/>
      <w:divBdr>
        <w:top w:val="none" w:sz="0" w:space="0" w:color="auto"/>
        <w:left w:val="none" w:sz="0" w:space="0" w:color="auto"/>
        <w:bottom w:val="none" w:sz="0" w:space="0" w:color="auto"/>
        <w:right w:val="none" w:sz="0" w:space="0" w:color="auto"/>
      </w:divBdr>
    </w:div>
    <w:div w:id="1208103902">
      <w:bodyDiv w:val="1"/>
      <w:marLeft w:val="0"/>
      <w:marRight w:val="0"/>
      <w:marTop w:val="0"/>
      <w:marBottom w:val="0"/>
      <w:divBdr>
        <w:top w:val="none" w:sz="0" w:space="0" w:color="auto"/>
        <w:left w:val="none" w:sz="0" w:space="0" w:color="auto"/>
        <w:bottom w:val="none" w:sz="0" w:space="0" w:color="auto"/>
        <w:right w:val="none" w:sz="0" w:space="0" w:color="auto"/>
      </w:divBdr>
    </w:div>
    <w:div w:id="1302926659">
      <w:bodyDiv w:val="1"/>
      <w:marLeft w:val="0"/>
      <w:marRight w:val="0"/>
      <w:marTop w:val="0"/>
      <w:marBottom w:val="0"/>
      <w:divBdr>
        <w:top w:val="none" w:sz="0" w:space="0" w:color="auto"/>
        <w:left w:val="none" w:sz="0" w:space="0" w:color="auto"/>
        <w:bottom w:val="none" w:sz="0" w:space="0" w:color="auto"/>
        <w:right w:val="none" w:sz="0" w:space="0" w:color="auto"/>
      </w:divBdr>
    </w:div>
    <w:div w:id="1435444856">
      <w:bodyDiv w:val="1"/>
      <w:marLeft w:val="0"/>
      <w:marRight w:val="0"/>
      <w:marTop w:val="0"/>
      <w:marBottom w:val="0"/>
      <w:divBdr>
        <w:top w:val="none" w:sz="0" w:space="0" w:color="auto"/>
        <w:left w:val="none" w:sz="0" w:space="0" w:color="auto"/>
        <w:bottom w:val="none" w:sz="0" w:space="0" w:color="auto"/>
        <w:right w:val="none" w:sz="0" w:space="0" w:color="auto"/>
      </w:divBdr>
    </w:div>
    <w:div w:id="1509560936">
      <w:bodyDiv w:val="1"/>
      <w:marLeft w:val="0"/>
      <w:marRight w:val="0"/>
      <w:marTop w:val="0"/>
      <w:marBottom w:val="0"/>
      <w:divBdr>
        <w:top w:val="none" w:sz="0" w:space="0" w:color="auto"/>
        <w:left w:val="none" w:sz="0" w:space="0" w:color="auto"/>
        <w:bottom w:val="none" w:sz="0" w:space="0" w:color="auto"/>
        <w:right w:val="none" w:sz="0" w:space="0" w:color="auto"/>
      </w:divBdr>
    </w:div>
    <w:div w:id="1534926244">
      <w:bodyDiv w:val="1"/>
      <w:marLeft w:val="0"/>
      <w:marRight w:val="0"/>
      <w:marTop w:val="0"/>
      <w:marBottom w:val="0"/>
      <w:divBdr>
        <w:top w:val="none" w:sz="0" w:space="0" w:color="auto"/>
        <w:left w:val="none" w:sz="0" w:space="0" w:color="auto"/>
        <w:bottom w:val="none" w:sz="0" w:space="0" w:color="auto"/>
        <w:right w:val="none" w:sz="0" w:space="0" w:color="auto"/>
      </w:divBdr>
    </w:div>
    <w:div w:id="1669557361">
      <w:bodyDiv w:val="1"/>
      <w:marLeft w:val="0"/>
      <w:marRight w:val="0"/>
      <w:marTop w:val="0"/>
      <w:marBottom w:val="0"/>
      <w:divBdr>
        <w:top w:val="none" w:sz="0" w:space="0" w:color="auto"/>
        <w:left w:val="none" w:sz="0" w:space="0" w:color="auto"/>
        <w:bottom w:val="none" w:sz="0" w:space="0" w:color="auto"/>
        <w:right w:val="none" w:sz="0" w:space="0" w:color="auto"/>
      </w:divBdr>
    </w:div>
    <w:div w:id="1851751305">
      <w:bodyDiv w:val="1"/>
      <w:marLeft w:val="0"/>
      <w:marRight w:val="0"/>
      <w:marTop w:val="0"/>
      <w:marBottom w:val="0"/>
      <w:divBdr>
        <w:top w:val="none" w:sz="0" w:space="0" w:color="auto"/>
        <w:left w:val="none" w:sz="0" w:space="0" w:color="auto"/>
        <w:bottom w:val="none" w:sz="0" w:space="0" w:color="auto"/>
        <w:right w:val="none" w:sz="0" w:space="0" w:color="auto"/>
      </w:divBdr>
    </w:div>
    <w:div w:id="211760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3390/ijerph17186873" TargetMode="External"/><Relationship Id="rId7" Type="http://schemas.openxmlformats.org/officeDocument/2006/relationships/hyperlink" Target="https://CRAN.R-project.org/package=meantables" TargetMode="External"/><Relationship Id="rId2" Type="http://schemas.openxmlformats.org/officeDocument/2006/relationships/hyperlink" Target="https://endhomelessness.org/homelessness-in-america/homelessness-statistics/state-of-homelessness-2021/" TargetMode="External"/><Relationship Id="rId1" Type="http://schemas.openxmlformats.org/officeDocument/2006/relationships/hyperlink" Target="https://www.springer.com/journal/11524/submission-guidelines" TargetMode="External"/><Relationship Id="rId6" Type="http://schemas.openxmlformats.org/officeDocument/2006/relationships/hyperlink" Target="https://CRAN.R-project.org/package=freqtables" TargetMode="External"/><Relationship Id="rId5" Type="http://schemas.openxmlformats.org/officeDocument/2006/relationships/hyperlink" Target="http://www.rstudio.com/" TargetMode="External"/><Relationship Id="rId4" Type="http://schemas.openxmlformats.org/officeDocument/2006/relationships/hyperlink" Target="https://www.R-project.org/"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customXml" Target="../customXml/item2.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2561353110FEA42BAAF301666702FCF" ma:contentTypeVersion="13" ma:contentTypeDescription="Create a new document." ma:contentTypeScope="" ma:versionID="1971c52690794fce746f6f05770e5404">
  <xsd:schema xmlns:xsd="http://www.w3.org/2001/XMLSchema" xmlns:xs="http://www.w3.org/2001/XMLSchema" xmlns:p="http://schemas.microsoft.com/office/2006/metadata/properties" xmlns:ns2="0aa39948-3de8-40e0-98e7-bf846ca05556" xmlns:ns3="abb1820a-26b6-44f2-b938-9861746a7b9a" targetNamespace="http://schemas.microsoft.com/office/2006/metadata/properties" ma:root="true" ma:fieldsID="2a7e4d74a27da4d52af6b51af46d5402" ns2:_="" ns3:_="">
    <xsd:import namespace="0aa39948-3de8-40e0-98e7-bf846ca05556"/>
    <xsd:import namespace="abb1820a-26b6-44f2-b938-9861746a7b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39948-3de8-40e0-98e7-bf846ca05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b1820a-26b6-44f2-b938-9861746a7b9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d007225-e316-4aa6-b526-431e5738c9a1}" ma:internalName="TaxCatchAll" ma:showField="CatchAllData" ma:web="abb1820a-26b6-44f2-b938-9861746a7b9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1965C4-A43E-1541-BCB2-CBC36F17296C}">
  <ds:schemaRefs>
    <ds:schemaRef ds:uri="http://schemas.openxmlformats.org/officeDocument/2006/bibliography"/>
  </ds:schemaRefs>
</ds:datastoreItem>
</file>

<file path=customXml/itemProps2.xml><?xml version="1.0" encoding="utf-8"?>
<ds:datastoreItem xmlns:ds="http://schemas.openxmlformats.org/officeDocument/2006/customXml" ds:itemID="{9252BD7B-3F8A-40B0-8ABF-01093D5126FF}"/>
</file>

<file path=customXml/itemProps3.xml><?xml version="1.0" encoding="utf-8"?>
<ds:datastoreItem xmlns:ds="http://schemas.openxmlformats.org/officeDocument/2006/customXml" ds:itemID="{3E0F7238-7169-4F2B-BCB9-9D6461CA434F}"/>
</file>

<file path=docProps/app.xml><?xml version="1.0" encoding="utf-8"?>
<Properties xmlns="http://schemas.openxmlformats.org/officeDocument/2006/extended-properties" xmlns:vt="http://schemas.openxmlformats.org/officeDocument/2006/docPropsVTypes">
  <Template>Normal.dotm</Template>
  <TotalTime>157</TotalTime>
  <Pages>14</Pages>
  <Words>11016</Words>
  <Characters>62795</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University of Oklahoma Health Science Center</Company>
  <LinksUpToDate>false</LinksUpToDate>
  <CharactersWithSpaces>73664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Montgomery, Audrey R (HSC)</dc:creator>
  <cp:keywords/>
  <dc:description/>
  <cp:lastModifiedBy>Brad Cannell</cp:lastModifiedBy>
  <cp:revision>186</cp:revision>
  <dcterms:created xsi:type="dcterms:W3CDTF">2022-01-03T18:49:00Z</dcterms:created>
  <dcterms:modified xsi:type="dcterms:W3CDTF">2022-01-11T21:16:00Z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id="psCZn2IN"/&gt;&lt;style id="http://www.zotero.org/styles/american-medical-association" hasBibliography="1" bibliographyStyleHasBeenSet="1"/&gt;&lt;prefs&gt;&lt;pref name="fieldType" value="Field"/&gt;&lt;/prefs&gt;&lt;/data</vt:lpwstr>
  </property>
  <property fmtid="{D5CDD505-2E9C-101B-9397-08002B2CF9AE}" pid="3" name="ZOTERO_PREF_2">
    <vt:lpwstr>&gt;</vt:lpwstr>
  </property>
</Properties>
</file>